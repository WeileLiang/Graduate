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5004B" w14:textId="77777777" w:rsidR="00B52E8B" w:rsidRDefault="0096001B">
      <w:pPr>
        <w:jc w:val="center"/>
        <w:rPr>
          <w:rFonts w:eastAsia="楷体_GB2312"/>
          <w:color w:val="000000" w:themeColor="text1"/>
          <w:sz w:val="36"/>
        </w:rPr>
      </w:pPr>
      <w:bookmarkStart w:id="0" w:name="OLE_LINK3"/>
      <w:bookmarkStart w:id="1" w:name="OLE_LINK2"/>
      <w:r>
        <w:rPr>
          <w:rFonts w:eastAsia="楷体_GB2312" w:hint="eastAsia"/>
          <w:color w:val="000000" w:themeColor="text1"/>
          <w:sz w:val="36"/>
        </w:rPr>
        <w:t>说</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书</w:t>
      </w:r>
    </w:p>
    <w:bookmarkEnd w:id="0"/>
    <w:p w14:paraId="5A091031" w14:textId="77777777" w:rsidR="00B52E8B" w:rsidRDefault="0096001B">
      <w:pPr>
        <w:jc w:val="center"/>
        <w:rPr>
          <w:rFonts w:eastAsia="幼圆"/>
          <w:color w:val="000000" w:themeColor="text1"/>
          <w:sz w:val="24"/>
        </w:rPr>
      </w:pPr>
      <w:r>
        <w:rPr>
          <w:noProof/>
          <w:color w:val="000000" w:themeColor="text1"/>
        </w:rPr>
        <mc:AlternateContent>
          <mc:Choice Requires="wps">
            <w:drawing>
              <wp:anchor distT="0" distB="0" distL="114300" distR="114300" simplePos="0" relativeHeight="251668480" behindDoc="0" locked="0" layoutInCell="0" allowOverlap="1">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14:paraId="28BF0490" w14:textId="77777777" w:rsidR="00B52E8B" w:rsidRDefault="0096001B">
      <w:pPr>
        <w:jc w:val="center"/>
        <w:rPr>
          <w:rFonts w:ascii="宋体"/>
          <w:b/>
          <w:color w:val="000000" w:themeColor="text1"/>
          <w:sz w:val="28"/>
        </w:rPr>
      </w:pPr>
      <w:ins w:id="2" w:author="abc" w:date="2018-01-23T09:03:00Z">
        <w:r>
          <w:rPr>
            <w:rFonts w:ascii="宋体" w:hint="eastAsia"/>
            <w:b/>
            <w:color w:val="000000" w:themeColor="text1"/>
            <w:sz w:val="28"/>
          </w:rPr>
          <w:t>一种</w:t>
        </w:r>
      </w:ins>
      <w:r>
        <w:rPr>
          <w:rFonts w:ascii="宋体" w:hint="eastAsia"/>
          <w:b/>
          <w:color w:val="000000" w:themeColor="text1"/>
          <w:sz w:val="28"/>
        </w:rPr>
        <w:t>基于多Agent的</w:t>
      </w:r>
      <w:commentRangeStart w:id="3"/>
      <w:ins w:id="4" w:author="abc" w:date="2018-01-23T09:04:00Z">
        <w:r>
          <w:rPr>
            <w:rFonts w:ascii="宋体" w:hint="eastAsia"/>
            <w:b/>
            <w:color w:val="000000" w:themeColor="text1"/>
            <w:sz w:val="28"/>
          </w:rPr>
          <w:t>面向</w:t>
        </w:r>
      </w:ins>
      <w:ins w:id="5" w:author="abc" w:date="2018-01-23T09:03:00Z">
        <w:r>
          <w:rPr>
            <w:rFonts w:ascii="宋体" w:hint="eastAsia"/>
            <w:b/>
            <w:color w:val="000000" w:themeColor="text1"/>
            <w:sz w:val="28"/>
          </w:rPr>
          <w:t>订单</w:t>
        </w:r>
      </w:ins>
      <w:ins w:id="6" w:author="abc" w:date="2018-01-23T09:04:00Z">
        <w:r>
          <w:rPr>
            <w:rFonts w:ascii="宋体" w:hint="eastAsia"/>
            <w:b/>
            <w:color w:val="000000" w:themeColor="text1"/>
            <w:sz w:val="28"/>
          </w:rPr>
          <w:t>的</w:t>
        </w:r>
      </w:ins>
      <w:ins w:id="7" w:author="abc" w:date="2018-01-23T09:03:00Z">
        <w:r>
          <w:rPr>
            <w:rFonts w:ascii="宋体" w:hint="eastAsia"/>
            <w:b/>
            <w:color w:val="000000" w:themeColor="text1"/>
            <w:sz w:val="28"/>
          </w:rPr>
          <w:t>柔性</w:t>
        </w:r>
      </w:ins>
      <w:commentRangeEnd w:id="3"/>
      <w:r>
        <w:commentReference w:id="3"/>
      </w:r>
      <w:del w:id="8" w:author="abc" w:date="2018-01-23T09:03:00Z">
        <w:r>
          <w:rPr>
            <w:rFonts w:ascii="宋体" w:hint="eastAsia"/>
            <w:b/>
            <w:color w:val="000000" w:themeColor="text1"/>
            <w:sz w:val="28"/>
          </w:rPr>
          <w:delText>空调装配</w:delText>
        </w:r>
      </w:del>
      <w:r>
        <w:rPr>
          <w:rFonts w:ascii="宋体" w:hint="eastAsia"/>
          <w:b/>
          <w:color w:val="000000" w:themeColor="text1"/>
          <w:sz w:val="28"/>
        </w:rPr>
        <w:t>生产动态调度</w:t>
      </w:r>
      <w:ins w:id="9" w:author="abc" w:date="2018-01-23T09:03:00Z">
        <w:r>
          <w:rPr>
            <w:rFonts w:ascii="宋体" w:hint="eastAsia"/>
            <w:b/>
            <w:color w:val="000000" w:themeColor="text1"/>
            <w:sz w:val="28"/>
          </w:rPr>
          <w:t>方法及</w:t>
        </w:r>
      </w:ins>
      <w:r>
        <w:rPr>
          <w:rFonts w:ascii="宋体" w:hint="eastAsia"/>
          <w:b/>
          <w:color w:val="000000" w:themeColor="text1"/>
          <w:sz w:val="28"/>
        </w:rPr>
        <w:t>系统</w:t>
      </w:r>
    </w:p>
    <w:p w14:paraId="65FC9BB6" w14:textId="77777777" w:rsidR="00B52E8B" w:rsidRDefault="00B52E8B">
      <w:pPr>
        <w:jc w:val="center"/>
        <w:rPr>
          <w:rFonts w:eastAsia="幼圆"/>
          <w:color w:val="000000" w:themeColor="text1"/>
          <w:sz w:val="24"/>
        </w:rPr>
      </w:pPr>
    </w:p>
    <w:p w14:paraId="26EE70FB" w14:textId="77777777" w:rsidR="00B52E8B" w:rsidRDefault="0096001B">
      <w:pPr>
        <w:rPr>
          <w:b/>
          <w:color w:val="000000" w:themeColor="text1"/>
          <w:sz w:val="28"/>
        </w:rPr>
      </w:pPr>
      <w:r>
        <w:rPr>
          <w:rFonts w:ascii="宋体" w:hint="eastAsia"/>
          <w:b/>
          <w:color w:val="000000" w:themeColor="text1"/>
          <w:sz w:val="24"/>
        </w:rPr>
        <w:t>摘要</w:t>
      </w:r>
    </w:p>
    <w:p w14:paraId="24711B30" w14:textId="50592CE1" w:rsidR="00B52E8B" w:rsidRDefault="0096001B">
      <w:pPr>
        <w:pStyle w:val="a4"/>
        <w:spacing w:line="240" w:lineRule="auto"/>
        <w:ind w:firstLine="425"/>
        <w:rPr>
          <w:rFonts w:ascii="宋体"/>
          <w:color w:val="000000" w:themeColor="text1"/>
          <w:sz w:val="24"/>
        </w:rPr>
      </w:pPr>
      <w:commentRangeStart w:id="10"/>
      <w:r>
        <w:rPr>
          <w:rFonts w:ascii="宋体" w:hint="eastAsia"/>
          <w:color w:val="000000" w:themeColor="text1"/>
          <w:sz w:val="24"/>
        </w:rPr>
        <w:t>本发明公开了</w:t>
      </w:r>
      <w:ins w:id="11" w:author="LWL" w:date="2018-01-24T02:42:00Z">
        <w:r w:rsidR="00AB10A3" w:rsidRPr="00AB10A3">
          <w:rPr>
            <w:rFonts w:ascii="宋体" w:hint="eastAsia"/>
            <w:color w:val="000000" w:themeColor="text1"/>
            <w:sz w:val="24"/>
          </w:rPr>
          <w:t>一种基于多Agent的面向订单的柔性生产动态调度方法及系统</w:t>
        </w:r>
      </w:ins>
      <w:del w:id="12" w:author="LWL" w:date="2018-01-24T02:42:00Z">
        <w:r w:rsidDel="00AB10A3">
          <w:rPr>
            <w:rFonts w:ascii="宋体" w:hint="eastAsia"/>
            <w:color w:val="000000" w:themeColor="text1"/>
            <w:sz w:val="24"/>
          </w:rPr>
          <w:delText>一种基于多Agent的空调装配生产动态调度系统</w:delText>
        </w:r>
      </w:del>
      <w:ins w:id="13" w:author="LWL" w:date="2018-01-24T02:50:00Z">
        <w:r w:rsidR="006D7B53">
          <w:rPr>
            <w:rFonts w:ascii="宋体" w:hint="eastAsia"/>
            <w:color w:val="000000" w:themeColor="text1"/>
            <w:sz w:val="24"/>
          </w:rPr>
          <w:t>，</w:t>
        </w:r>
      </w:ins>
      <w:del w:id="14" w:author="LWL" w:date="2018-01-24T02:50:00Z">
        <w:r w:rsidDel="006D7B53">
          <w:rPr>
            <w:rFonts w:ascii="宋体" w:hint="eastAsia"/>
            <w:color w:val="000000" w:themeColor="text1"/>
            <w:sz w:val="24"/>
          </w:rPr>
          <w:delText>。</w:delText>
        </w:r>
      </w:del>
      <w:ins w:id="15" w:author="LWL" w:date="2018-01-24T02:46:00Z">
        <w:r w:rsidR="00926E00">
          <w:rPr>
            <w:rFonts w:ascii="宋体" w:hint="eastAsia"/>
            <w:color w:val="000000" w:themeColor="text1"/>
            <w:sz w:val="24"/>
          </w:rPr>
          <w:t>其特点在于</w:t>
        </w:r>
      </w:ins>
      <w:ins w:id="16" w:author="LWL" w:date="2018-01-24T02:43:00Z">
        <w:r w:rsidR="00AB10A3">
          <w:rPr>
            <w:rFonts w:ascii="宋体" w:hint="eastAsia"/>
            <w:color w:val="000000" w:themeColor="text1"/>
            <w:sz w:val="24"/>
          </w:rPr>
          <w:t>提出</w:t>
        </w:r>
      </w:ins>
      <w:ins w:id="17" w:author="LWL" w:date="2018-01-24T02:46:00Z">
        <w:r w:rsidR="00926E00">
          <w:rPr>
            <w:rFonts w:ascii="宋体" w:hint="eastAsia"/>
            <w:color w:val="000000" w:themeColor="text1"/>
            <w:sz w:val="24"/>
          </w:rPr>
          <w:t>了</w:t>
        </w:r>
      </w:ins>
      <w:ins w:id="18" w:author="LWL" w:date="2018-01-24T02:43:00Z">
        <w:r w:rsidR="00AB10A3">
          <w:rPr>
            <w:rFonts w:ascii="宋体" w:hint="eastAsia"/>
            <w:color w:val="000000" w:themeColor="text1"/>
            <w:sz w:val="24"/>
          </w:rPr>
          <w:t>一种基于订单任务的分解分配方法</w:t>
        </w:r>
      </w:ins>
      <w:ins w:id="19" w:author="LWL" w:date="2018-01-24T02:46:00Z">
        <w:r w:rsidR="00926E00">
          <w:rPr>
            <w:rFonts w:ascii="宋体" w:hint="eastAsia"/>
            <w:color w:val="000000" w:themeColor="text1"/>
            <w:sz w:val="24"/>
          </w:rPr>
          <w:t>来合理利用制造业的分布式制造资源</w:t>
        </w:r>
      </w:ins>
      <w:ins w:id="20" w:author="LWL" w:date="2018-01-24T02:43:00Z">
        <w:r w:rsidR="00AB10A3">
          <w:rPr>
            <w:rFonts w:ascii="宋体" w:hint="eastAsia"/>
            <w:color w:val="000000" w:themeColor="text1"/>
            <w:sz w:val="24"/>
          </w:rPr>
          <w:t>。</w:t>
        </w:r>
      </w:ins>
      <w:ins w:id="21" w:author="LWL" w:date="2018-01-24T02:46:00Z">
        <w:r w:rsidR="00926E00">
          <w:rPr>
            <w:rFonts w:ascii="宋体" w:hint="eastAsia"/>
            <w:color w:val="000000" w:themeColor="text1"/>
            <w:sz w:val="24"/>
          </w:rPr>
          <w:t>其次，</w:t>
        </w:r>
      </w:ins>
      <w:ins w:id="22" w:author="LWL" w:date="2018-01-24T02:44:00Z">
        <w:r w:rsidR="00926E00">
          <w:rPr>
            <w:rFonts w:ascii="宋体" w:hint="eastAsia"/>
            <w:color w:val="000000" w:themeColor="text1"/>
            <w:sz w:val="24"/>
          </w:rPr>
          <w:t>为了快速响应用户的需求订单，制定了基于群体智能算法的调度</w:t>
        </w:r>
      </w:ins>
      <w:ins w:id="23" w:author="LWL" w:date="2018-01-24T02:47:00Z">
        <w:r w:rsidR="00926E00">
          <w:rPr>
            <w:rFonts w:ascii="宋体" w:hint="eastAsia"/>
            <w:color w:val="000000" w:themeColor="text1"/>
            <w:sz w:val="24"/>
          </w:rPr>
          <w:t>和重调度</w:t>
        </w:r>
      </w:ins>
      <w:ins w:id="24" w:author="LWL" w:date="2018-01-24T02:44:00Z">
        <w:r w:rsidR="00926E00">
          <w:rPr>
            <w:rFonts w:ascii="宋体" w:hint="eastAsia"/>
            <w:color w:val="000000" w:themeColor="text1"/>
            <w:sz w:val="24"/>
          </w:rPr>
          <w:t>方法。</w:t>
        </w:r>
      </w:ins>
      <w:ins w:id="25" w:author="LWL" w:date="2018-01-24T02:46:00Z">
        <w:r w:rsidR="00926E00">
          <w:rPr>
            <w:rFonts w:ascii="宋体" w:hint="eastAsia"/>
            <w:color w:val="000000" w:themeColor="text1"/>
            <w:sz w:val="24"/>
          </w:rPr>
          <w:t>而后，</w:t>
        </w:r>
      </w:ins>
      <w:ins w:id="26" w:author="LWL" w:date="2018-01-24T02:44:00Z">
        <w:r w:rsidR="00926E00">
          <w:rPr>
            <w:rFonts w:ascii="宋体" w:hint="eastAsia"/>
            <w:color w:val="000000" w:themeColor="text1"/>
            <w:sz w:val="24"/>
          </w:rPr>
          <w:t>为了</w:t>
        </w:r>
      </w:ins>
      <w:ins w:id="27" w:author="LWL" w:date="2018-01-24T02:47:00Z">
        <w:r w:rsidR="00926E00">
          <w:rPr>
            <w:rFonts w:ascii="宋体" w:hint="eastAsia"/>
            <w:color w:val="000000" w:themeColor="text1"/>
            <w:sz w:val="24"/>
          </w:rPr>
          <w:t>提高制造业的管理和服务水平，</w:t>
        </w:r>
      </w:ins>
      <w:ins w:id="28" w:author="LWL" w:date="2018-01-24T02:50:00Z">
        <w:r w:rsidR="006D7B53">
          <w:rPr>
            <w:rFonts w:ascii="宋体" w:hint="eastAsia"/>
            <w:color w:val="000000" w:themeColor="text1"/>
            <w:sz w:val="24"/>
          </w:rPr>
          <w:t>构建了</w:t>
        </w:r>
      </w:ins>
      <w:ins w:id="29" w:author="LWL" w:date="2018-01-24T02:47:00Z">
        <w:r w:rsidR="00926E00">
          <w:rPr>
            <w:rFonts w:ascii="宋体" w:hint="eastAsia"/>
            <w:color w:val="000000" w:themeColor="text1"/>
            <w:sz w:val="24"/>
          </w:rPr>
          <w:t>基于多Agent的动态调度</w:t>
        </w:r>
      </w:ins>
      <w:r>
        <w:rPr>
          <w:rFonts w:ascii="宋体" w:hint="eastAsia"/>
          <w:color w:val="000000" w:themeColor="text1"/>
          <w:sz w:val="24"/>
        </w:rPr>
        <w:t>系统</w:t>
      </w:r>
      <w:ins w:id="30" w:author="LWL" w:date="2018-01-24T02:47:00Z">
        <w:r w:rsidR="00926E00">
          <w:rPr>
            <w:rFonts w:ascii="宋体" w:hint="eastAsia"/>
            <w:color w:val="000000" w:themeColor="text1"/>
            <w:sz w:val="24"/>
          </w:rPr>
          <w:t>来</w:t>
        </w:r>
      </w:ins>
      <w:ins w:id="31" w:author="LWL" w:date="2018-01-24T02:48:00Z">
        <w:r w:rsidR="00926E00">
          <w:rPr>
            <w:rFonts w:ascii="宋体" w:hint="eastAsia"/>
            <w:color w:val="000000" w:themeColor="text1"/>
            <w:sz w:val="24"/>
          </w:rPr>
          <w:t>加快对环境不确定性的响应能力，该系统</w:t>
        </w:r>
      </w:ins>
      <w:r>
        <w:rPr>
          <w:rFonts w:ascii="宋体" w:hint="eastAsia"/>
          <w:color w:val="000000" w:themeColor="text1"/>
          <w:sz w:val="24"/>
        </w:rPr>
        <w:t>由管理模块、资源模块和监控模块三大模块组成，包含管理Agent、资源Agent、监控Agent、工艺Agent</w:t>
      </w:r>
      <w:ins w:id="32" w:author="LWL" w:date="2018-01-24T02:49:00Z">
        <w:r w:rsidR="00926E00">
          <w:rPr>
            <w:rFonts w:ascii="宋体" w:hint="eastAsia"/>
            <w:color w:val="000000" w:themeColor="text1"/>
            <w:sz w:val="24"/>
          </w:rPr>
          <w:t>和</w:t>
        </w:r>
      </w:ins>
      <w:del w:id="33" w:author="LWL" w:date="2018-01-24T02:49:00Z">
        <w:r w:rsidDel="00926E00">
          <w:rPr>
            <w:rFonts w:ascii="宋体" w:hint="eastAsia"/>
            <w:color w:val="000000" w:themeColor="text1"/>
            <w:sz w:val="24"/>
          </w:rPr>
          <w:delText>、</w:delText>
        </w:r>
      </w:del>
      <w:r>
        <w:rPr>
          <w:rFonts w:ascii="宋体" w:hint="eastAsia"/>
          <w:color w:val="000000" w:themeColor="text1"/>
          <w:sz w:val="24"/>
        </w:rPr>
        <w:t>算法Agent</w:t>
      </w:r>
      <w:ins w:id="34" w:author="LWL" w:date="2018-01-24T02:49:00Z">
        <w:r w:rsidR="00926E00">
          <w:rPr>
            <w:rFonts w:ascii="宋体" w:hint="eastAsia"/>
            <w:color w:val="000000" w:themeColor="text1"/>
            <w:sz w:val="24"/>
          </w:rPr>
          <w:t>。</w:t>
        </w:r>
      </w:ins>
      <w:del w:id="35" w:author="LWL" w:date="2018-01-24T02:49:00Z">
        <w:r w:rsidDel="00926E00">
          <w:rPr>
            <w:rFonts w:ascii="宋体" w:hint="eastAsia"/>
            <w:color w:val="000000" w:themeColor="text1"/>
            <w:sz w:val="24"/>
          </w:rPr>
          <w:delText>和维修Agent。管理Agent负责对系统内Agent进行监控和管理；监控Agent负责采集和分析设备故障信息；资源Agent和算法Agent负责对空调装配订单任务进行分解分配，生成调度方案；维修Agent负责对维修人员和设备的工作进度进行模拟仿真；工艺Agent提供产品工艺信息的数据查询接口。</w:delText>
        </w:r>
      </w:del>
      <w:r>
        <w:rPr>
          <w:rFonts w:ascii="宋体" w:hint="eastAsia"/>
          <w:color w:val="000000" w:themeColor="text1"/>
          <w:sz w:val="24"/>
        </w:rPr>
        <w:t>系统内Agent</w:t>
      </w:r>
      <w:ins w:id="36" w:author="LWL" w:date="2018-01-24T02:49:00Z">
        <w:r w:rsidR="00926E00">
          <w:rPr>
            <w:rFonts w:ascii="宋体" w:hint="eastAsia"/>
            <w:color w:val="000000" w:themeColor="text1"/>
            <w:sz w:val="24"/>
          </w:rPr>
          <w:t>通过对物理设备或算法逻辑的封装，</w:t>
        </w:r>
      </w:ins>
      <w:r>
        <w:rPr>
          <w:rFonts w:ascii="宋体" w:hint="eastAsia"/>
          <w:color w:val="000000" w:themeColor="text1"/>
          <w:sz w:val="24"/>
        </w:rPr>
        <w:t>各司其职，通过通信管理模块实现灵活高效的信息交互，在</w:t>
      </w:r>
      <w:del w:id="37" w:author="LWL" w:date="2018-01-24T02:50:00Z">
        <w:r w:rsidDel="00926E00">
          <w:rPr>
            <w:rFonts w:ascii="宋体" w:hint="eastAsia"/>
            <w:color w:val="000000" w:themeColor="text1"/>
            <w:sz w:val="24"/>
          </w:rPr>
          <w:delText>空调装配</w:delText>
        </w:r>
      </w:del>
      <w:ins w:id="38" w:author="LWL" w:date="2018-01-24T02:50:00Z">
        <w:r w:rsidR="00926E00">
          <w:rPr>
            <w:rFonts w:ascii="宋体" w:hint="eastAsia"/>
            <w:color w:val="000000" w:themeColor="text1"/>
            <w:sz w:val="24"/>
          </w:rPr>
          <w:t>车间</w:t>
        </w:r>
      </w:ins>
      <w:r>
        <w:rPr>
          <w:rFonts w:ascii="宋体" w:hint="eastAsia"/>
          <w:color w:val="000000" w:themeColor="text1"/>
          <w:sz w:val="24"/>
        </w:rPr>
        <w:t>生产过程能够快速生成调度方案并响应订单任务以及各种异常因素。</w:t>
      </w:r>
      <w:commentRangeEnd w:id="10"/>
      <w:r>
        <w:commentReference w:id="10"/>
      </w:r>
    </w:p>
    <w:p w14:paraId="288043DD" w14:textId="77777777" w:rsidR="00B52E8B" w:rsidRDefault="00B52E8B">
      <w:pPr>
        <w:pStyle w:val="a4"/>
        <w:spacing w:line="240" w:lineRule="auto"/>
        <w:ind w:firstLine="425"/>
        <w:rPr>
          <w:rFonts w:ascii="宋体"/>
          <w:color w:val="000000" w:themeColor="text1"/>
          <w:sz w:val="24"/>
        </w:rPr>
      </w:pPr>
    </w:p>
    <w:p w14:paraId="5BB82EAE" w14:textId="77777777" w:rsidR="00B52E8B" w:rsidRDefault="0096001B">
      <w:pPr>
        <w:rPr>
          <w:b/>
          <w:color w:val="000000" w:themeColor="text1"/>
          <w:sz w:val="24"/>
        </w:rPr>
      </w:pPr>
      <w:r>
        <w:rPr>
          <w:rFonts w:hint="eastAsia"/>
          <w:b/>
          <w:color w:val="000000" w:themeColor="text1"/>
          <w:sz w:val="24"/>
        </w:rPr>
        <w:t>摘要附图</w:t>
      </w:r>
    </w:p>
    <w:p w14:paraId="43E3A84C" w14:textId="77777777" w:rsidR="00B52E8B" w:rsidRDefault="0096001B">
      <w:pPr>
        <w:jc w:val="center"/>
        <w:rPr>
          <w:color w:val="000000" w:themeColor="text1"/>
        </w:rPr>
      </w:pPr>
      <w:r>
        <w:rPr>
          <w:color w:val="000000" w:themeColor="text1"/>
        </w:rPr>
        <w:object w:dxaOrig="8300" w:dyaOrig="3160" w14:anchorId="7AF60F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57.8pt" o:ole="">
            <v:imagedata r:id="rId12" o:title=""/>
          </v:shape>
          <o:OLEObject Type="Embed" ProgID="Visio.Drawing.11" ShapeID="_x0000_i1025" DrawAspect="Content" ObjectID="_1578272763" r:id="rId13"/>
        </w:object>
      </w:r>
    </w:p>
    <w:p w14:paraId="1DB31D9A" w14:textId="77777777" w:rsidR="00B52E8B" w:rsidRDefault="00B52E8B">
      <w:pPr>
        <w:jc w:val="center"/>
        <w:rPr>
          <w:b/>
          <w:color w:val="000000" w:themeColor="text1"/>
          <w:sz w:val="28"/>
        </w:rPr>
      </w:pPr>
    </w:p>
    <w:p w14:paraId="7B83530A" w14:textId="77777777" w:rsidR="00B52E8B" w:rsidRDefault="00B52E8B">
      <w:pPr>
        <w:jc w:val="center"/>
        <w:rPr>
          <w:b/>
          <w:color w:val="000000" w:themeColor="text1"/>
          <w:sz w:val="28"/>
        </w:rPr>
      </w:pPr>
    </w:p>
    <w:p w14:paraId="7815AC60" w14:textId="77777777" w:rsidR="00B52E8B" w:rsidRDefault="00B52E8B">
      <w:pPr>
        <w:jc w:val="center"/>
        <w:rPr>
          <w:b/>
          <w:color w:val="000000" w:themeColor="text1"/>
          <w:sz w:val="28"/>
        </w:rPr>
      </w:pPr>
    </w:p>
    <w:p w14:paraId="7282E7EB" w14:textId="77777777" w:rsidR="00B52E8B" w:rsidRDefault="00B52E8B">
      <w:pPr>
        <w:jc w:val="center"/>
        <w:rPr>
          <w:b/>
          <w:color w:val="000000" w:themeColor="text1"/>
          <w:sz w:val="28"/>
        </w:rPr>
      </w:pPr>
    </w:p>
    <w:p w14:paraId="230804C1" w14:textId="77777777" w:rsidR="00B52E8B" w:rsidRDefault="00B52E8B">
      <w:pPr>
        <w:jc w:val="center"/>
        <w:rPr>
          <w:b/>
          <w:color w:val="000000" w:themeColor="text1"/>
          <w:sz w:val="28"/>
        </w:rPr>
      </w:pPr>
    </w:p>
    <w:p w14:paraId="05AB26A0" w14:textId="77777777" w:rsidR="00B52E8B" w:rsidRDefault="00B52E8B">
      <w:pPr>
        <w:jc w:val="center"/>
        <w:rPr>
          <w:b/>
          <w:color w:val="000000" w:themeColor="text1"/>
          <w:sz w:val="28"/>
        </w:rPr>
      </w:pPr>
    </w:p>
    <w:p w14:paraId="11F578AF" w14:textId="77777777" w:rsidR="00B52E8B" w:rsidRDefault="00B52E8B">
      <w:pPr>
        <w:rPr>
          <w:b/>
          <w:color w:val="000000" w:themeColor="text1"/>
          <w:sz w:val="28"/>
        </w:rPr>
      </w:pPr>
    </w:p>
    <w:p w14:paraId="112379AA" w14:textId="77777777" w:rsidR="00B52E8B" w:rsidRDefault="0096001B">
      <w:pPr>
        <w:jc w:val="center"/>
        <w:rPr>
          <w:rFonts w:eastAsia="楷体_GB2312"/>
          <w:color w:val="000000" w:themeColor="text1"/>
          <w:sz w:val="36"/>
        </w:rPr>
      </w:pPr>
      <w:r>
        <w:rPr>
          <w:rFonts w:eastAsia="楷体_GB2312" w:hint="eastAsia"/>
          <w:color w:val="000000" w:themeColor="text1"/>
          <w:sz w:val="36"/>
        </w:rPr>
        <w:lastRenderedPageBreak/>
        <w:t>权</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利</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要</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求</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书</w:t>
      </w:r>
    </w:p>
    <w:p w14:paraId="18FF290E" w14:textId="77777777" w:rsidR="00B52E8B" w:rsidRDefault="0096001B">
      <w:pPr>
        <w:jc w:val="center"/>
        <w:rPr>
          <w:rFonts w:ascii="宋体"/>
          <w:color w:val="000000" w:themeColor="text1"/>
        </w:rPr>
      </w:pPr>
      <w:r>
        <w:rPr>
          <w:rFonts w:eastAsia="楷体_GB2312"/>
          <w:noProof/>
          <w:color w:val="000000" w:themeColor="text1"/>
          <w:sz w:val="36"/>
        </w:rPr>
        <mc:AlternateContent>
          <mc:Choice Requires="wps">
            <w:drawing>
              <wp:anchor distT="0" distB="0" distL="114300" distR="114300" simplePos="0" relativeHeight="251660288"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028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pw/EZK4BAABS&#10;AwAADgAAAAAAAAABACAAAAAfAQAAZHJzL2Uyb0RvYy54bWxQSwUGAAAAAAYABgBZAQAAPwUAAAAA&#10;">
                <v:fill on="f" focussize="0,0"/>
                <v:stroke weight="1.5pt" color="#000000" joinstyle="round"/>
                <v:imagedata o:title=""/>
                <o:lock v:ext="edit" aspectratio="f"/>
              </v:line>
            </w:pict>
          </mc:Fallback>
        </mc:AlternateContent>
      </w:r>
    </w:p>
    <w:p w14:paraId="341D3284" w14:textId="4C850B5A" w:rsidR="00C40AAF" w:rsidRPr="00C40AAF" w:rsidRDefault="0096001B">
      <w:pPr>
        <w:jc w:val="left"/>
        <w:rPr>
          <w:rFonts w:ascii="宋体"/>
          <w:color w:val="000000" w:themeColor="text1"/>
          <w:sz w:val="24"/>
        </w:rPr>
      </w:pPr>
      <w:r>
        <w:rPr>
          <w:rFonts w:ascii="宋体" w:hint="eastAsia"/>
          <w:color w:val="000000" w:themeColor="text1"/>
          <w:sz w:val="24"/>
        </w:rPr>
        <w:t>1</w:t>
      </w:r>
      <w:r>
        <w:rPr>
          <w:rFonts w:ascii="宋体"/>
          <w:color w:val="000000" w:themeColor="text1"/>
          <w:sz w:val="24"/>
        </w:rPr>
        <w:t>.</w:t>
      </w:r>
      <w:r>
        <w:rPr>
          <w:rFonts w:ascii="宋体" w:hint="eastAsia"/>
          <w:color w:val="000000" w:themeColor="text1"/>
          <w:sz w:val="24"/>
        </w:rPr>
        <w:t>一种基于多Agent的</w:t>
      </w:r>
      <w:ins w:id="39" w:author="Robot" w:date="2018-01-23T19:34:00Z">
        <w:r w:rsidR="005C1D2A">
          <w:rPr>
            <w:rFonts w:ascii="宋体" w:hint="eastAsia"/>
            <w:color w:val="000000" w:themeColor="text1"/>
            <w:sz w:val="24"/>
          </w:rPr>
          <w:t>面向订单的</w:t>
        </w:r>
        <w:r w:rsidR="00C40AAF">
          <w:rPr>
            <w:rFonts w:ascii="宋体" w:hint="eastAsia"/>
            <w:color w:val="000000" w:themeColor="text1"/>
            <w:sz w:val="24"/>
          </w:rPr>
          <w:t>柔性生产</w:t>
        </w:r>
      </w:ins>
      <w:del w:id="40" w:author="Robot" w:date="2018-01-23T19:34:00Z">
        <w:r w:rsidDel="00C40AAF">
          <w:rPr>
            <w:rFonts w:ascii="宋体" w:hint="eastAsia"/>
            <w:color w:val="000000" w:themeColor="text1"/>
            <w:sz w:val="24"/>
          </w:rPr>
          <w:delText>空调装配生产</w:delText>
        </w:r>
      </w:del>
      <w:r>
        <w:rPr>
          <w:rFonts w:ascii="宋体" w:hint="eastAsia"/>
          <w:color w:val="000000" w:themeColor="text1"/>
          <w:sz w:val="24"/>
        </w:rPr>
        <w:t>动态调度</w:t>
      </w:r>
      <w:ins w:id="41" w:author="Robot" w:date="2018-01-23T19:34:00Z">
        <w:r w:rsidR="00C40AAF">
          <w:rPr>
            <w:rFonts w:ascii="宋体" w:hint="eastAsia"/>
            <w:color w:val="000000" w:themeColor="text1"/>
            <w:sz w:val="24"/>
          </w:rPr>
          <w:t>方法及</w:t>
        </w:r>
      </w:ins>
      <w:commentRangeStart w:id="42"/>
      <w:r>
        <w:rPr>
          <w:rFonts w:ascii="宋体" w:hint="eastAsia"/>
          <w:color w:val="000000" w:themeColor="text1"/>
          <w:sz w:val="24"/>
        </w:rPr>
        <w:t>系统</w:t>
      </w:r>
      <w:commentRangeEnd w:id="42"/>
      <w:r>
        <w:commentReference w:id="42"/>
      </w:r>
      <w:r>
        <w:rPr>
          <w:rFonts w:ascii="宋体" w:hint="eastAsia"/>
          <w:color w:val="000000" w:themeColor="text1"/>
          <w:sz w:val="24"/>
        </w:rPr>
        <w:t>，其特征在于：</w:t>
      </w:r>
    </w:p>
    <w:p w14:paraId="322C6179" w14:textId="6FE59D0A" w:rsidR="00C40AAF" w:rsidRDefault="0096001B">
      <w:pPr>
        <w:jc w:val="left"/>
        <w:rPr>
          <w:ins w:id="43" w:author="Robot" w:date="2018-01-23T19:35:00Z"/>
          <w:rFonts w:ascii="宋体"/>
          <w:color w:val="000000" w:themeColor="text1"/>
          <w:sz w:val="24"/>
        </w:rPr>
      </w:pPr>
      <w:r>
        <w:rPr>
          <w:rFonts w:ascii="宋体" w:hint="eastAsia"/>
          <w:color w:val="000000" w:themeColor="text1"/>
          <w:sz w:val="24"/>
        </w:rPr>
        <w:t>（1）</w:t>
      </w:r>
      <w:del w:id="44" w:author="Robot" w:date="2018-01-23T19:35:00Z">
        <w:r w:rsidDel="00C40AAF">
          <w:rPr>
            <w:rFonts w:ascii="宋体" w:hint="eastAsia"/>
            <w:color w:val="000000" w:themeColor="text1"/>
            <w:sz w:val="24"/>
          </w:rPr>
          <w:delText>在结构上，系统由管理模块、资源模块和监控模块三个模块组成。基于多Agent理论，系统内包含全局管理Agent、与</w:delText>
        </w:r>
        <w:commentRangeStart w:id="45"/>
        <w:r w:rsidDel="00C40AAF">
          <w:rPr>
            <w:rFonts w:ascii="宋体" w:hint="eastAsia"/>
            <w:color w:val="000000" w:themeColor="text1"/>
            <w:sz w:val="24"/>
          </w:rPr>
          <w:delText>空调装配</w:delText>
        </w:r>
        <w:commentRangeEnd w:id="45"/>
        <w:r w:rsidDel="00C40AAF">
          <w:rPr>
            <w:rFonts w:hint="eastAsia"/>
          </w:rPr>
          <w:commentReference w:id="45"/>
        </w:r>
        <w:r w:rsidDel="00C40AAF">
          <w:rPr>
            <w:rFonts w:ascii="宋体" w:hint="eastAsia"/>
            <w:color w:val="000000" w:themeColor="text1"/>
            <w:sz w:val="24"/>
          </w:rPr>
          <w:delText>生产线上各工位设备相连接的设备Agent、与机械状态监测设备、机械故障诊断仪等相连接的监控Agent、管理空调装配工艺信息的工艺Agent、计算调度方案的算法Agent和模拟维修人员和设备的维修Agent。各Agent间通过信息交互完成空调装配生产订单的调度以及各种不确定因素引起的重调度。</w:delText>
        </w:r>
      </w:del>
      <w:ins w:id="46" w:author="Robot" w:date="2018-01-23T19:35:00Z">
        <w:r w:rsidR="00C40AAF">
          <w:rPr>
            <w:rFonts w:ascii="宋体" w:hint="eastAsia"/>
            <w:color w:val="000000" w:themeColor="text1"/>
            <w:sz w:val="24"/>
          </w:rPr>
          <w:t>为</w:t>
        </w:r>
      </w:ins>
      <w:ins w:id="47" w:author="Robot" w:date="2018-01-23T19:41:00Z">
        <w:r w:rsidR="003F1AF2">
          <w:rPr>
            <w:rFonts w:ascii="宋体" w:hint="eastAsia"/>
            <w:color w:val="000000" w:themeColor="text1"/>
            <w:sz w:val="24"/>
          </w:rPr>
          <w:t>合理利用分布式的制造资源，</w:t>
        </w:r>
      </w:ins>
      <w:ins w:id="48" w:author="LWL" w:date="2018-01-24T02:30:00Z">
        <w:r w:rsidR="00B12FB3">
          <w:rPr>
            <w:rFonts w:ascii="宋体" w:hint="eastAsia"/>
            <w:color w:val="000000" w:themeColor="text1"/>
            <w:sz w:val="24"/>
          </w:rPr>
          <w:t>提出基于</w:t>
        </w:r>
      </w:ins>
      <w:ins w:id="49" w:author="Robot" w:date="2018-01-23T19:43:00Z">
        <w:del w:id="50" w:author="LWL" w:date="2018-01-24T02:30:00Z">
          <w:r w:rsidR="003F1AF2" w:rsidDel="00B12FB3">
            <w:rPr>
              <w:rFonts w:ascii="宋体" w:hint="eastAsia"/>
              <w:color w:val="000000" w:themeColor="text1"/>
              <w:sz w:val="24"/>
            </w:rPr>
            <w:delText>制定</w:delText>
          </w:r>
        </w:del>
      </w:ins>
      <w:ins w:id="51" w:author="LWL" w:date="2018-01-24T02:30:00Z">
        <w:r w:rsidR="00B12FB3">
          <w:rPr>
            <w:rFonts w:ascii="宋体" w:hint="eastAsia"/>
            <w:color w:val="000000" w:themeColor="text1"/>
            <w:sz w:val="24"/>
          </w:rPr>
          <w:t>订单</w:t>
        </w:r>
      </w:ins>
      <w:ins w:id="52" w:author="Robot" w:date="2018-01-23T19:42:00Z">
        <w:del w:id="53" w:author="LWL" w:date="2018-01-24T02:30:00Z">
          <w:r w:rsidR="003F1AF2" w:rsidDel="00B12FB3">
            <w:rPr>
              <w:rFonts w:ascii="宋体" w:hint="eastAsia"/>
              <w:color w:val="000000" w:themeColor="text1"/>
              <w:sz w:val="24"/>
            </w:rPr>
            <w:delText>制造</w:delText>
          </w:r>
        </w:del>
        <w:r w:rsidR="003F1AF2">
          <w:rPr>
            <w:rFonts w:ascii="宋体" w:hint="eastAsia"/>
            <w:color w:val="000000" w:themeColor="text1"/>
            <w:sz w:val="24"/>
          </w:rPr>
          <w:t>任务</w:t>
        </w:r>
      </w:ins>
      <w:ins w:id="54" w:author="LWL" w:date="2018-01-24T02:30:00Z">
        <w:r w:rsidR="00B12FB3">
          <w:rPr>
            <w:rFonts w:ascii="宋体" w:hint="eastAsia"/>
            <w:color w:val="000000" w:themeColor="text1"/>
            <w:sz w:val="24"/>
          </w:rPr>
          <w:t>的</w:t>
        </w:r>
      </w:ins>
      <w:ins w:id="55" w:author="Robot" w:date="2018-01-23T19:42:00Z">
        <w:r w:rsidR="003F1AF2">
          <w:rPr>
            <w:rFonts w:ascii="宋体" w:hint="eastAsia"/>
            <w:color w:val="000000" w:themeColor="text1"/>
            <w:sz w:val="24"/>
          </w:rPr>
          <w:t>分解分配</w:t>
        </w:r>
      </w:ins>
      <w:ins w:id="56" w:author="LWL" w:date="2018-01-24T02:51:00Z">
        <w:r w:rsidR="002E38FB">
          <w:rPr>
            <w:rFonts w:ascii="宋体" w:hint="eastAsia"/>
            <w:color w:val="000000" w:themeColor="text1"/>
            <w:sz w:val="24"/>
          </w:rPr>
          <w:t>方法</w:t>
        </w:r>
      </w:ins>
      <w:ins w:id="57" w:author="Robot" w:date="2018-01-23T19:42:00Z">
        <w:del w:id="58" w:author="LWL" w:date="2018-01-24T02:51:00Z">
          <w:r w:rsidR="003F1AF2" w:rsidDel="002E38FB">
            <w:rPr>
              <w:rFonts w:ascii="宋体" w:hint="eastAsia"/>
              <w:color w:val="000000" w:themeColor="text1"/>
              <w:sz w:val="24"/>
            </w:rPr>
            <w:delText>策略</w:delText>
          </w:r>
        </w:del>
      </w:ins>
      <w:ins w:id="59" w:author="Robot" w:date="2018-01-23T19:44:00Z">
        <w:r w:rsidR="0082721C">
          <w:rPr>
            <w:rFonts w:ascii="宋体" w:hint="eastAsia"/>
            <w:color w:val="000000" w:themeColor="text1"/>
            <w:sz w:val="24"/>
          </w:rPr>
          <w:t>来得到</w:t>
        </w:r>
      </w:ins>
      <w:ins w:id="60" w:author="LWL" w:date="2018-01-24T02:51:00Z">
        <w:r w:rsidR="002E38FB">
          <w:rPr>
            <w:rFonts w:ascii="宋体" w:hint="eastAsia"/>
            <w:color w:val="000000" w:themeColor="text1"/>
            <w:sz w:val="24"/>
          </w:rPr>
          <w:t>订单</w:t>
        </w:r>
      </w:ins>
      <w:ins w:id="61" w:author="Robot" w:date="2018-01-23T19:44:00Z">
        <w:del w:id="62" w:author="LWL" w:date="2018-01-24T02:51:00Z">
          <w:r w:rsidR="0082721C" w:rsidDel="002E38FB">
            <w:rPr>
              <w:rFonts w:ascii="宋体" w:hint="eastAsia"/>
              <w:color w:val="000000" w:themeColor="text1"/>
              <w:sz w:val="24"/>
            </w:rPr>
            <w:delText>若干</w:delText>
          </w:r>
        </w:del>
      </w:ins>
      <w:ins w:id="63" w:author="Robot" w:date="2018-01-23T19:45:00Z">
        <w:r w:rsidR="0082721C">
          <w:rPr>
            <w:rFonts w:ascii="宋体" w:hint="eastAsia"/>
            <w:color w:val="000000" w:themeColor="text1"/>
            <w:sz w:val="24"/>
          </w:rPr>
          <w:t>任务在制造单元的</w:t>
        </w:r>
      </w:ins>
      <w:ins w:id="64" w:author="LWL" w:date="2018-01-24T02:51:00Z">
        <w:r w:rsidR="002E38FB">
          <w:rPr>
            <w:rFonts w:ascii="宋体" w:hint="eastAsia"/>
            <w:color w:val="000000" w:themeColor="text1"/>
            <w:sz w:val="24"/>
          </w:rPr>
          <w:t>若干</w:t>
        </w:r>
      </w:ins>
      <w:ins w:id="65" w:author="Robot" w:date="2018-01-23T19:45:00Z">
        <w:r w:rsidR="0082721C">
          <w:rPr>
            <w:rFonts w:ascii="宋体" w:hint="eastAsia"/>
            <w:color w:val="000000" w:themeColor="text1"/>
            <w:sz w:val="24"/>
          </w:rPr>
          <w:t>分配可行解，</w:t>
        </w:r>
      </w:ins>
      <w:ins w:id="66" w:author="LWL" w:date="2018-01-24T02:31:00Z">
        <w:r w:rsidR="00B12FB3">
          <w:rPr>
            <w:rFonts w:ascii="宋体" w:hint="eastAsia"/>
            <w:color w:val="000000" w:themeColor="text1"/>
            <w:sz w:val="24"/>
          </w:rPr>
          <w:t>并</w:t>
        </w:r>
      </w:ins>
      <w:ins w:id="67" w:author="Robot" w:date="2018-01-23T19:45:00Z">
        <w:r w:rsidR="0082721C">
          <w:rPr>
            <w:rFonts w:ascii="宋体" w:hint="eastAsia"/>
            <w:color w:val="000000" w:themeColor="text1"/>
            <w:sz w:val="24"/>
          </w:rPr>
          <w:t>制定</w:t>
        </w:r>
      </w:ins>
      <w:ins w:id="68" w:author="Robot" w:date="2018-01-23T19:47:00Z">
        <w:r w:rsidR="00D11B0A">
          <w:rPr>
            <w:rFonts w:ascii="宋体" w:hint="eastAsia"/>
            <w:color w:val="000000" w:themeColor="text1"/>
            <w:sz w:val="24"/>
          </w:rPr>
          <w:t>基于智能群体算法的</w:t>
        </w:r>
      </w:ins>
      <w:ins w:id="69" w:author="Robot" w:date="2018-01-23T19:48:00Z">
        <w:r w:rsidR="00D11B0A">
          <w:rPr>
            <w:rFonts w:ascii="宋体" w:hint="eastAsia"/>
            <w:color w:val="000000" w:themeColor="text1"/>
            <w:sz w:val="24"/>
          </w:rPr>
          <w:t>调度</w:t>
        </w:r>
        <w:del w:id="70" w:author="LWL" w:date="2018-01-24T02:51:00Z">
          <w:r w:rsidR="00D11B0A" w:rsidDel="002E38FB">
            <w:rPr>
              <w:rFonts w:ascii="宋体" w:hint="eastAsia"/>
              <w:color w:val="000000" w:themeColor="text1"/>
              <w:sz w:val="24"/>
            </w:rPr>
            <w:delText>策略</w:delText>
          </w:r>
        </w:del>
      </w:ins>
      <w:ins w:id="71" w:author="LWL" w:date="2018-01-24T02:51:00Z">
        <w:r w:rsidR="002E38FB">
          <w:rPr>
            <w:rFonts w:ascii="宋体" w:hint="eastAsia"/>
            <w:color w:val="000000" w:themeColor="text1"/>
            <w:sz w:val="24"/>
          </w:rPr>
          <w:t>方法</w:t>
        </w:r>
      </w:ins>
      <w:ins w:id="72" w:author="Robot" w:date="2018-01-23T19:48:00Z">
        <w:r w:rsidR="00D11B0A">
          <w:rPr>
            <w:rFonts w:ascii="宋体" w:hint="eastAsia"/>
            <w:color w:val="000000" w:themeColor="text1"/>
            <w:sz w:val="24"/>
          </w:rPr>
          <w:t>来对可行解进行计算，根据计算结果筛选得到</w:t>
        </w:r>
      </w:ins>
      <w:ins w:id="73" w:author="Robot" w:date="2018-01-23T19:49:00Z">
        <w:r w:rsidR="00D11B0A">
          <w:rPr>
            <w:rFonts w:ascii="宋体" w:hint="eastAsia"/>
            <w:color w:val="000000" w:themeColor="text1"/>
            <w:sz w:val="24"/>
          </w:rPr>
          <w:t>用时最少的调度方案。</w:t>
        </w:r>
      </w:ins>
    </w:p>
    <w:p w14:paraId="5A395A72" w14:textId="3E795B11" w:rsidR="00C40AAF" w:rsidRDefault="00C40AAF">
      <w:pPr>
        <w:jc w:val="left"/>
        <w:rPr>
          <w:rFonts w:ascii="宋体"/>
          <w:color w:val="000000" w:themeColor="text1"/>
          <w:sz w:val="24"/>
        </w:rPr>
      </w:pPr>
      <w:ins w:id="74" w:author="Robot" w:date="2018-01-23T19:35:00Z">
        <w:r>
          <w:rPr>
            <w:rFonts w:ascii="宋体" w:hint="eastAsia"/>
            <w:color w:val="000000" w:themeColor="text1"/>
            <w:sz w:val="24"/>
          </w:rPr>
          <w:t>（2）在结构上，</w:t>
        </w:r>
      </w:ins>
      <w:ins w:id="75" w:author="LWL" w:date="2018-01-24T02:51:00Z">
        <w:r w:rsidR="002E38FB">
          <w:rPr>
            <w:rFonts w:ascii="宋体" w:hint="eastAsia"/>
            <w:color w:val="000000" w:themeColor="text1"/>
            <w:sz w:val="24"/>
          </w:rPr>
          <w:t>该调度</w:t>
        </w:r>
      </w:ins>
      <w:ins w:id="76" w:author="Robot" w:date="2018-01-23T19:35:00Z">
        <w:r>
          <w:rPr>
            <w:rFonts w:ascii="宋体" w:hint="eastAsia"/>
            <w:color w:val="000000" w:themeColor="text1"/>
            <w:sz w:val="24"/>
          </w:rPr>
          <w:t>系统由管理模块、资源模块和监控模块三个模块组成。基于多Agent理论，系统内包含</w:t>
        </w:r>
      </w:ins>
      <w:ins w:id="77" w:author="LWL" w:date="2018-01-24T02:52:00Z">
        <w:r w:rsidR="002E38FB">
          <w:rPr>
            <w:rFonts w:ascii="宋体" w:hint="eastAsia"/>
            <w:color w:val="000000" w:themeColor="text1"/>
            <w:sz w:val="24"/>
          </w:rPr>
          <w:t>全局</w:t>
        </w:r>
      </w:ins>
      <w:ins w:id="78" w:author="Robot" w:date="2018-01-23T19:35:00Z">
        <w:del w:id="79" w:author="LWL" w:date="2018-01-24T02:31:00Z">
          <w:r w:rsidDel="00B12FB3">
            <w:rPr>
              <w:rFonts w:ascii="宋体" w:hint="eastAsia"/>
              <w:color w:val="000000" w:themeColor="text1"/>
              <w:sz w:val="24"/>
            </w:rPr>
            <w:delText>全局</w:delText>
          </w:r>
        </w:del>
        <w:r>
          <w:rPr>
            <w:rFonts w:ascii="宋体" w:hint="eastAsia"/>
            <w:color w:val="000000" w:themeColor="text1"/>
            <w:sz w:val="24"/>
          </w:rPr>
          <w:t>管理Agent、与</w:t>
        </w:r>
        <w:commentRangeStart w:id="80"/>
        <w:del w:id="81" w:author="LWL" w:date="2018-01-24T02:31:00Z">
          <w:r w:rsidDel="00B12FB3">
            <w:rPr>
              <w:rFonts w:ascii="宋体" w:hint="eastAsia"/>
              <w:color w:val="000000" w:themeColor="text1"/>
              <w:sz w:val="24"/>
            </w:rPr>
            <w:delText>空调装配</w:delText>
          </w:r>
          <w:commentRangeEnd w:id="80"/>
          <w:r w:rsidDel="00B12FB3">
            <w:commentReference w:id="80"/>
          </w:r>
        </w:del>
        <w:r>
          <w:rPr>
            <w:rFonts w:ascii="宋体" w:hint="eastAsia"/>
            <w:color w:val="000000" w:themeColor="text1"/>
            <w:sz w:val="24"/>
          </w:rPr>
          <w:t>生产线上各工位设备相连接的设备Agent、与机械状态监测设备、机械故障诊断仪等相连接的监控Agent、管理</w:t>
        </w:r>
        <w:del w:id="82" w:author="LWL" w:date="2018-01-24T02:52:00Z">
          <w:r w:rsidDel="002E38FB">
            <w:rPr>
              <w:rFonts w:ascii="宋体" w:hint="eastAsia"/>
              <w:color w:val="000000" w:themeColor="text1"/>
              <w:sz w:val="24"/>
            </w:rPr>
            <w:delText>空调装配</w:delText>
          </w:r>
        </w:del>
      </w:ins>
      <w:ins w:id="83" w:author="LWL" w:date="2018-01-24T02:52:00Z">
        <w:r w:rsidR="002E38FB">
          <w:rPr>
            <w:rFonts w:ascii="宋体" w:hint="eastAsia"/>
            <w:color w:val="000000" w:themeColor="text1"/>
            <w:sz w:val="24"/>
          </w:rPr>
          <w:t>产品</w:t>
        </w:r>
      </w:ins>
      <w:ins w:id="84" w:author="Robot" w:date="2018-01-23T19:35:00Z">
        <w:r>
          <w:rPr>
            <w:rFonts w:ascii="宋体" w:hint="eastAsia"/>
            <w:color w:val="000000" w:themeColor="text1"/>
            <w:sz w:val="24"/>
          </w:rPr>
          <w:t>工艺信息的工艺Agent</w:t>
        </w:r>
      </w:ins>
      <w:ins w:id="85" w:author="LWL" w:date="2018-01-24T02:31:00Z">
        <w:r w:rsidR="00B12FB3">
          <w:rPr>
            <w:rFonts w:ascii="宋体" w:hint="eastAsia"/>
            <w:color w:val="000000" w:themeColor="text1"/>
            <w:sz w:val="24"/>
          </w:rPr>
          <w:t>和</w:t>
        </w:r>
      </w:ins>
      <w:ins w:id="86" w:author="Robot" w:date="2018-01-23T19:35:00Z">
        <w:del w:id="87" w:author="LWL" w:date="2018-01-24T02:31:00Z">
          <w:r w:rsidDel="00B12FB3">
            <w:rPr>
              <w:rFonts w:ascii="宋体" w:hint="eastAsia"/>
              <w:color w:val="000000" w:themeColor="text1"/>
              <w:sz w:val="24"/>
            </w:rPr>
            <w:delText>、</w:delText>
          </w:r>
        </w:del>
        <w:r>
          <w:rPr>
            <w:rFonts w:ascii="宋体" w:hint="eastAsia"/>
            <w:color w:val="000000" w:themeColor="text1"/>
            <w:sz w:val="24"/>
          </w:rPr>
          <w:t>计算调度方案的算法Agent</w:t>
        </w:r>
        <w:del w:id="88" w:author="LWL" w:date="2018-01-24T02:31:00Z">
          <w:r w:rsidDel="00B12FB3">
            <w:rPr>
              <w:rFonts w:ascii="宋体" w:hint="eastAsia"/>
              <w:color w:val="000000" w:themeColor="text1"/>
              <w:sz w:val="24"/>
            </w:rPr>
            <w:delText>和模拟维修人员和设备的维修Agent</w:delText>
          </w:r>
        </w:del>
        <w:r>
          <w:rPr>
            <w:rFonts w:ascii="宋体" w:hint="eastAsia"/>
            <w:color w:val="000000" w:themeColor="text1"/>
            <w:sz w:val="24"/>
          </w:rPr>
          <w:t>。各Agent间通过信息交互完成</w:t>
        </w:r>
        <w:del w:id="89" w:author="LWL" w:date="2018-01-24T02:31:00Z">
          <w:r w:rsidDel="00B12FB3">
            <w:rPr>
              <w:rFonts w:ascii="宋体" w:hint="eastAsia"/>
              <w:color w:val="000000" w:themeColor="text1"/>
              <w:sz w:val="24"/>
            </w:rPr>
            <w:delText>空调装配生产</w:delText>
          </w:r>
        </w:del>
        <w:r>
          <w:rPr>
            <w:rFonts w:ascii="宋体" w:hint="eastAsia"/>
            <w:color w:val="000000" w:themeColor="text1"/>
            <w:sz w:val="24"/>
          </w:rPr>
          <w:t>订单</w:t>
        </w:r>
      </w:ins>
      <w:ins w:id="90" w:author="LWL" w:date="2018-01-24T02:32:00Z">
        <w:r w:rsidR="00B12FB3">
          <w:rPr>
            <w:rFonts w:ascii="宋体" w:hint="eastAsia"/>
            <w:color w:val="000000" w:themeColor="text1"/>
            <w:sz w:val="24"/>
          </w:rPr>
          <w:t>任务</w:t>
        </w:r>
      </w:ins>
      <w:ins w:id="91" w:author="Robot" w:date="2018-01-23T19:35:00Z">
        <w:r>
          <w:rPr>
            <w:rFonts w:ascii="宋体" w:hint="eastAsia"/>
            <w:color w:val="000000" w:themeColor="text1"/>
            <w:sz w:val="24"/>
          </w:rPr>
          <w:t>的调度以及各种不确定因素引起的重调度。</w:t>
        </w:r>
      </w:ins>
    </w:p>
    <w:p w14:paraId="1BD47F0A" w14:textId="7EFB34BD" w:rsidR="00B52E8B" w:rsidRDefault="0096001B">
      <w:pPr>
        <w:jc w:val="left"/>
        <w:rPr>
          <w:rFonts w:ascii="宋体"/>
          <w:color w:val="000000" w:themeColor="text1"/>
          <w:sz w:val="24"/>
        </w:rPr>
      </w:pPr>
      <w:r>
        <w:rPr>
          <w:rFonts w:ascii="宋体" w:hint="eastAsia"/>
          <w:color w:val="000000" w:themeColor="text1"/>
          <w:sz w:val="24"/>
        </w:rPr>
        <w:t>（</w:t>
      </w:r>
      <w:ins w:id="92" w:author="Robot" w:date="2018-01-23T19:55:00Z">
        <w:r w:rsidR="002641C3">
          <w:rPr>
            <w:rFonts w:ascii="宋体"/>
            <w:color w:val="000000" w:themeColor="text1"/>
            <w:sz w:val="24"/>
          </w:rPr>
          <w:t>3</w:t>
        </w:r>
      </w:ins>
      <w:del w:id="93" w:author="Robot" w:date="2018-01-23T19:55:00Z">
        <w:r w:rsidDel="002641C3">
          <w:rPr>
            <w:rFonts w:ascii="宋体" w:hint="eastAsia"/>
            <w:color w:val="000000" w:themeColor="text1"/>
            <w:sz w:val="24"/>
          </w:rPr>
          <w:delText>2</w:delText>
        </w:r>
      </w:del>
      <w:r>
        <w:rPr>
          <w:rFonts w:ascii="宋体" w:hint="eastAsia"/>
          <w:color w:val="000000" w:themeColor="text1"/>
          <w:sz w:val="24"/>
        </w:rPr>
        <w:t>）管理模块由若干管理Agent组成，用于管理和监控其它</w:t>
      </w:r>
      <w:r>
        <w:rPr>
          <w:rFonts w:ascii="宋体"/>
          <w:color w:val="000000" w:themeColor="text1"/>
          <w:sz w:val="24"/>
        </w:rPr>
        <w:t>A</w:t>
      </w:r>
      <w:r>
        <w:rPr>
          <w:rFonts w:ascii="宋体" w:hint="eastAsia"/>
          <w:color w:val="000000" w:themeColor="text1"/>
          <w:sz w:val="24"/>
        </w:rPr>
        <w:t>gent的运行状况；监控模块由若干监控Agent组成，用于采集和分析机械设备的工作状态和故障信息；两个模块中Agent的数目由系统内车间和设备规模来决定。资源模块的主体是设备Agent，主要执行</w:t>
      </w:r>
      <w:del w:id="94" w:author="Robot" w:date="2018-01-23T19:54:00Z">
        <w:r w:rsidDel="007609C1">
          <w:rPr>
            <w:rFonts w:ascii="宋体" w:hint="eastAsia"/>
            <w:color w:val="000000" w:themeColor="text1"/>
            <w:sz w:val="24"/>
          </w:rPr>
          <w:delText>订单</w:delText>
        </w:r>
      </w:del>
      <w:ins w:id="95" w:author="LWL" w:date="2018-01-24T02:32:00Z">
        <w:r w:rsidR="00B12FB3">
          <w:rPr>
            <w:rFonts w:ascii="宋体" w:hint="eastAsia"/>
            <w:color w:val="000000" w:themeColor="text1"/>
            <w:sz w:val="24"/>
          </w:rPr>
          <w:t>基于订单</w:t>
        </w:r>
      </w:ins>
      <w:ins w:id="96" w:author="Robot" w:date="2018-01-23T19:54:00Z">
        <w:del w:id="97" w:author="LWL" w:date="2018-01-24T02:32:00Z">
          <w:r w:rsidR="007609C1" w:rsidDel="00B12FB3">
            <w:rPr>
              <w:rFonts w:ascii="宋体" w:hint="eastAsia"/>
              <w:color w:val="000000" w:themeColor="text1"/>
              <w:sz w:val="24"/>
            </w:rPr>
            <w:delText>制造</w:delText>
          </w:r>
        </w:del>
        <w:r w:rsidR="007609C1">
          <w:rPr>
            <w:rFonts w:ascii="宋体" w:hint="eastAsia"/>
            <w:color w:val="000000" w:themeColor="text1"/>
            <w:sz w:val="24"/>
          </w:rPr>
          <w:t>任务</w:t>
        </w:r>
      </w:ins>
      <w:ins w:id="98" w:author="LWL" w:date="2018-01-24T02:32:00Z">
        <w:r w:rsidR="00B12FB3">
          <w:rPr>
            <w:rFonts w:ascii="宋体" w:hint="eastAsia"/>
            <w:color w:val="000000" w:themeColor="text1"/>
            <w:sz w:val="24"/>
          </w:rPr>
          <w:t>的</w:t>
        </w:r>
      </w:ins>
      <w:del w:id="99" w:author="Robot" w:date="2018-01-23T19:54:00Z">
        <w:r w:rsidDel="007609C1">
          <w:rPr>
            <w:rFonts w:ascii="宋体" w:hint="eastAsia"/>
            <w:color w:val="000000" w:themeColor="text1"/>
            <w:sz w:val="24"/>
          </w:rPr>
          <w:delText>任务</w:delText>
        </w:r>
      </w:del>
      <w:del w:id="100" w:author="Robot" w:date="2018-01-23T19:55:00Z">
        <w:r w:rsidDel="002641C3">
          <w:rPr>
            <w:rFonts w:ascii="宋体" w:hint="eastAsia"/>
            <w:color w:val="000000" w:themeColor="text1"/>
            <w:sz w:val="24"/>
          </w:rPr>
          <w:delText>的</w:delText>
        </w:r>
      </w:del>
      <w:r>
        <w:rPr>
          <w:rFonts w:ascii="宋体" w:hint="eastAsia"/>
          <w:color w:val="000000" w:themeColor="text1"/>
          <w:sz w:val="24"/>
        </w:rPr>
        <w:t>分解分配</w:t>
      </w:r>
      <w:ins w:id="101" w:author="LWL" w:date="2018-01-24T02:52:00Z">
        <w:r w:rsidR="002E38FB">
          <w:rPr>
            <w:rFonts w:ascii="宋体" w:hint="eastAsia"/>
            <w:color w:val="000000" w:themeColor="text1"/>
            <w:sz w:val="24"/>
          </w:rPr>
          <w:t>方法</w:t>
        </w:r>
      </w:ins>
      <w:del w:id="102" w:author="LWL" w:date="2018-01-24T02:52:00Z">
        <w:r w:rsidDel="002E38FB">
          <w:rPr>
            <w:rFonts w:ascii="宋体" w:hint="eastAsia"/>
            <w:color w:val="000000" w:themeColor="text1"/>
            <w:sz w:val="24"/>
          </w:rPr>
          <w:delText>策略</w:delText>
        </w:r>
      </w:del>
      <w:r>
        <w:rPr>
          <w:rFonts w:ascii="宋体" w:hint="eastAsia"/>
          <w:color w:val="000000" w:themeColor="text1"/>
          <w:sz w:val="24"/>
        </w:rPr>
        <w:t>，为了方便管理，资源模块根据系统内制造资源的结构层次，会为每个车间分配对应的车间Agent以对其下的设备Agent进行管理。</w:t>
      </w:r>
    </w:p>
    <w:p w14:paraId="421A6E29" w14:textId="18C406D2" w:rsidR="00B52E8B" w:rsidRDefault="0096001B">
      <w:pPr>
        <w:jc w:val="left"/>
        <w:rPr>
          <w:rFonts w:ascii="宋体"/>
          <w:color w:val="000000" w:themeColor="text1"/>
          <w:sz w:val="24"/>
        </w:rPr>
      </w:pPr>
      <w:r>
        <w:rPr>
          <w:rFonts w:ascii="宋体" w:hint="eastAsia"/>
          <w:color w:val="000000" w:themeColor="text1"/>
          <w:sz w:val="24"/>
        </w:rPr>
        <w:t>（</w:t>
      </w:r>
      <w:ins w:id="103" w:author="Robot" w:date="2018-01-23T19:55:00Z">
        <w:r w:rsidR="002641C3">
          <w:rPr>
            <w:rFonts w:ascii="宋体"/>
            <w:color w:val="000000" w:themeColor="text1"/>
            <w:sz w:val="24"/>
          </w:rPr>
          <w:t>4</w:t>
        </w:r>
      </w:ins>
      <w:del w:id="104" w:author="Robot" w:date="2018-01-23T19:55:00Z">
        <w:r w:rsidDel="002641C3">
          <w:rPr>
            <w:rFonts w:ascii="宋体"/>
            <w:color w:val="000000" w:themeColor="text1"/>
            <w:sz w:val="24"/>
          </w:rPr>
          <w:delText>3</w:delText>
        </w:r>
      </w:del>
      <w:r>
        <w:rPr>
          <w:rFonts w:ascii="宋体" w:hint="eastAsia"/>
          <w:color w:val="000000" w:themeColor="text1"/>
          <w:sz w:val="24"/>
        </w:rPr>
        <w:t>）系统内Agent均设有通信管理模块，使用基于T</w:t>
      </w:r>
      <w:r>
        <w:rPr>
          <w:rFonts w:ascii="宋体"/>
          <w:color w:val="000000" w:themeColor="text1"/>
          <w:sz w:val="24"/>
        </w:rPr>
        <w:t>CP</w:t>
      </w:r>
      <w:r>
        <w:rPr>
          <w:rFonts w:ascii="宋体" w:hint="eastAsia"/>
          <w:color w:val="000000" w:themeColor="text1"/>
          <w:sz w:val="24"/>
        </w:rPr>
        <w:t>的</w:t>
      </w:r>
      <w:r>
        <w:rPr>
          <w:rFonts w:ascii="宋体"/>
          <w:color w:val="000000" w:themeColor="text1"/>
          <w:sz w:val="24"/>
        </w:rPr>
        <w:t>Socket</w:t>
      </w:r>
      <w:r>
        <w:rPr>
          <w:rFonts w:ascii="宋体" w:hint="eastAsia"/>
          <w:color w:val="000000" w:themeColor="text1"/>
          <w:sz w:val="24"/>
        </w:rPr>
        <w:t>通信方式实现Agent之间的信息交互，模块由一个线程池和阻塞消息队列组成。</w:t>
      </w:r>
    </w:p>
    <w:p w14:paraId="09B5F490" w14:textId="09DE0856" w:rsidR="009C1A7D" w:rsidRDefault="0096001B">
      <w:pPr>
        <w:jc w:val="left"/>
        <w:rPr>
          <w:rFonts w:ascii="宋体"/>
          <w:color w:val="000000" w:themeColor="text1"/>
          <w:sz w:val="24"/>
        </w:rPr>
      </w:pPr>
      <w:r>
        <w:rPr>
          <w:rFonts w:ascii="宋体" w:hint="eastAsia"/>
          <w:color w:val="000000" w:themeColor="text1"/>
          <w:sz w:val="24"/>
        </w:rPr>
        <w:t>（</w:t>
      </w:r>
      <w:ins w:id="105" w:author="Robot" w:date="2018-01-23T19:55:00Z">
        <w:r w:rsidR="002641C3">
          <w:rPr>
            <w:rFonts w:ascii="宋体"/>
            <w:color w:val="000000" w:themeColor="text1"/>
            <w:sz w:val="24"/>
          </w:rPr>
          <w:t>5</w:t>
        </w:r>
      </w:ins>
      <w:del w:id="106" w:author="Robot" w:date="2018-01-23T19:55:00Z">
        <w:r w:rsidDel="002641C3">
          <w:rPr>
            <w:rFonts w:ascii="宋体"/>
            <w:color w:val="000000" w:themeColor="text1"/>
            <w:sz w:val="24"/>
          </w:rPr>
          <w:delText>4</w:delText>
        </w:r>
      </w:del>
      <w:r>
        <w:rPr>
          <w:rFonts w:ascii="宋体" w:hint="eastAsia"/>
          <w:color w:val="000000" w:themeColor="text1"/>
          <w:sz w:val="24"/>
        </w:rPr>
        <w:t>）</w:t>
      </w:r>
      <w:del w:id="107" w:author="LWL" w:date="2018-01-24T02:54:00Z">
        <w:r w:rsidDel="00390AB7">
          <w:rPr>
            <w:rFonts w:ascii="宋体" w:hint="eastAsia"/>
            <w:color w:val="000000" w:themeColor="text1"/>
            <w:sz w:val="24"/>
          </w:rPr>
          <w:delText>所述算法Agent根据</w:delText>
        </w:r>
        <w:commentRangeStart w:id="108"/>
        <w:r w:rsidDel="00390AB7">
          <w:rPr>
            <w:rFonts w:ascii="宋体" w:hint="eastAsia"/>
            <w:color w:val="000000" w:themeColor="text1"/>
            <w:sz w:val="24"/>
          </w:rPr>
          <w:delText>基于蚁群算法</w:delText>
        </w:r>
        <w:commentRangeEnd w:id="108"/>
        <w:r w:rsidDel="00390AB7">
          <w:rPr>
            <w:rFonts w:hint="eastAsia"/>
          </w:rPr>
          <w:commentReference w:id="108"/>
        </w:r>
      </w:del>
      <w:ins w:id="109" w:author="Robot" w:date="2018-01-23T19:22:00Z">
        <w:del w:id="110" w:author="LWL" w:date="2018-01-24T02:54:00Z">
          <w:r w:rsidR="0087089D" w:rsidDel="00390AB7">
            <w:rPr>
              <w:rFonts w:ascii="宋体" w:hint="eastAsia"/>
              <w:color w:val="000000" w:themeColor="text1"/>
              <w:sz w:val="24"/>
            </w:rPr>
            <w:delText>群体智能算法</w:delText>
          </w:r>
        </w:del>
      </w:ins>
      <w:del w:id="111" w:author="LWL" w:date="2018-01-24T02:54:00Z">
        <w:r w:rsidDel="00390AB7">
          <w:rPr>
            <w:rFonts w:ascii="宋体" w:hint="eastAsia"/>
            <w:color w:val="000000" w:themeColor="text1"/>
            <w:sz w:val="24"/>
          </w:rPr>
          <w:delText>的</w:delText>
        </w:r>
      </w:del>
      <w:del w:id="112" w:author="LWL" w:date="2018-01-24T02:32:00Z">
        <w:r w:rsidDel="00B12FB3">
          <w:rPr>
            <w:rFonts w:ascii="宋体" w:hint="eastAsia"/>
            <w:color w:val="000000" w:themeColor="text1"/>
            <w:sz w:val="24"/>
          </w:rPr>
          <w:delText>车间</w:delText>
        </w:r>
      </w:del>
      <w:del w:id="113" w:author="LWL" w:date="2018-01-24T02:54:00Z">
        <w:r w:rsidDel="00390AB7">
          <w:rPr>
            <w:rFonts w:ascii="宋体" w:hint="eastAsia"/>
            <w:color w:val="000000" w:themeColor="text1"/>
            <w:sz w:val="24"/>
          </w:rPr>
          <w:delText>调度规则计算空调装配调度方案；</w:delText>
        </w:r>
      </w:del>
      <w:r>
        <w:rPr>
          <w:rFonts w:ascii="宋体" w:hint="eastAsia"/>
          <w:color w:val="000000" w:themeColor="text1"/>
          <w:sz w:val="24"/>
        </w:rPr>
        <w:t>当系统内存在设备故障</w:t>
      </w:r>
      <w:ins w:id="114" w:author="LWL" w:date="2018-01-24T02:54:00Z">
        <w:r w:rsidR="00390AB7">
          <w:rPr>
            <w:rFonts w:ascii="宋体" w:hint="eastAsia"/>
            <w:color w:val="000000" w:themeColor="text1"/>
            <w:sz w:val="24"/>
          </w:rPr>
          <w:t>、订单更换等异常因素</w:t>
        </w:r>
      </w:ins>
      <w:r>
        <w:rPr>
          <w:rFonts w:ascii="宋体" w:hint="eastAsia"/>
          <w:color w:val="000000" w:themeColor="text1"/>
          <w:sz w:val="24"/>
        </w:rPr>
        <w:t>时，</w:t>
      </w:r>
      <w:ins w:id="115" w:author="LWL" w:date="2018-01-24T02:54:00Z">
        <w:r w:rsidR="00390AB7">
          <w:rPr>
            <w:rFonts w:ascii="宋体" w:hint="eastAsia"/>
            <w:color w:val="000000" w:themeColor="text1"/>
            <w:sz w:val="24"/>
          </w:rPr>
          <w:t>由所述资源</w:t>
        </w:r>
      </w:ins>
      <w:ins w:id="116" w:author="LWL" w:date="2018-01-24T02:55:00Z">
        <w:r w:rsidR="00390AB7">
          <w:rPr>
            <w:rFonts w:ascii="宋体" w:hint="eastAsia"/>
            <w:color w:val="000000" w:themeColor="text1"/>
            <w:sz w:val="24"/>
          </w:rPr>
          <w:t>模块</w:t>
        </w:r>
      </w:ins>
      <w:r>
        <w:rPr>
          <w:rFonts w:ascii="宋体" w:hint="eastAsia"/>
          <w:color w:val="000000" w:themeColor="text1"/>
          <w:sz w:val="24"/>
        </w:rPr>
        <w:t>算法Agent执行重调度规则，重新规划调度方案。</w:t>
      </w:r>
    </w:p>
    <w:p w14:paraId="1FBB5B3D" w14:textId="221F806D" w:rsidR="00B52E8B" w:rsidDel="00EA4E2C" w:rsidRDefault="0096001B">
      <w:pPr>
        <w:jc w:val="left"/>
        <w:rPr>
          <w:del w:id="117" w:author="LWL" w:date="2018-01-24T02:35:00Z"/>
          <w:rFonts w:ascii="宋体"/>
          <w:color w:val="000000" w:themeColor="text1"/>
          <w:sz w:val="24"/>
        </w:rPr>
      </w:pPr>
      <w:del w:id="118" w:author="LWL" w:date="2018-01-24T02:35:00Z">
        <w:r w:rsidDel="00EA4E2C">
          <w:rPr>
            <w:rFonts w:ascii="宋体" w:hint="eastAsia"/>
            <w:color w:val="000000" w:themeColor="text1"/>
            <w:sz w:val="24"/>
          </w:rPr>
          <w:delText>2</w:delText>
        </w:r>
        <w:r w:rsidDel="00EA4E2C">
          <w:rPr>
            <w:rFonts w:ascii="宋体"/>
            <w:color w:val="000000" w:themeColor="text1"/>
            <w:sz w:val="24"/>
          </w:rPr>
          <w:delText>.</w:delText>
        </w:r>
      </w:del>
      <w:del w:id="119" w:author="LWL" w:date="2018-01-24T02:34:00Z">
        <w:r w:rsidDel="00EA4E2C">
          <w:rPr>
            <w:rFonts w:ascii="宋体" w:hint="eastAsia"/>
            <w:color w:val="000000" w:themeColor="text1"/>
            <w:sz w:val="24"/>
          </w:rPr>
          <w:delText>根据权利1所述的基于多Agent的空调装配生产动态调度系统，其特征在于，所述的</w:delText>
        </w:r>
      </w:del>
      <w:del w:id="120" w:author="LWL" w:date="2018-01-24T02:35:00Z">
        <w:r w:rsidDel="00EA4E2C">
          <w:rPr>
            <w:rFonts w:ascii="宋体" w:hint="eastAsia"/>
            <w:color w:val="000000" w:themeColor="text1"/>
            <w:sz w:val="24"/>
          </w:rPr>
          <w:delText>Agent通信管理模块由一个线程池和同步阻塞消息队列组成。同步阻塞队列并不会真实保存请求，每一个请求的入队操作必须对应一个出队操作，反之亦然。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线程池中线程数量由以下公式计算：</w:delText>
        </w:r>
      </w:del>
    </w:p>
    <w:p w14:paraId="71A7ED01" w14:textId="3219D74C" w:rsidR="00B52E8B" w:rsidDel="00EA4E2C" w:rsidRDefault="0096001B">
      <w:pPr>
        <w:jc w:val="left"/>
        <w:rPr>
          <w:del w:id="121" w:author="LWL" w:date="2018-01-24T02:35:00Z"/>
          <w:rFonts w:ascii="宋体"/>
          <w:color w:val="000000" w:themeColor="text1"/>
          <w:sz w:val="24"/>
        </w:rPr>
      </w:pPr>
      <m:oMathPara>
        <m:oMathParaPr>
          <m:jc m:val="center"/>
        </m:oMathParaPr>
        <m:oMath>
          <m:r>
            <w:del w:id="122" w:author="LWL" w:date="2018-01-24T02:35:00Z">
              <m:rPr>
                <m:sty m:val="p"/>
              </m:rPr>
              <w:rPr>
                <w:rFonts w:ascii="Cambria Math" w:hAnsi="Cambria Math"/>
                <w:color w:val="000000" w:themeColor="text1"/>
                <w:sz w:val="24"/>
              </w:rPr>
              <m:t>N=Ncpu×Ucpu×</m:t>
            </w:del>
          </m:r>
          <m:d>
            <m:dPr>
              <m:ctrlPr>
                <w:del w:id="123" w:author="LWL" w:date="2018-01-24T02:35:00Z">
                  <w:rPr>
                    <w:rFonts w:ascii="Cambria Math" w:hAnsi="Cambria Math"/>
                    <w:color w:val="000000" w:themeColor="text1"/>
                    <w:sz w:val="24"/>
                  </w:rPr>
                </w:del>
              </m:ctrlPr>
            </m:dPr>
            <m:e>
              <m:r>
                <w:del w:id="124" w:author="LWL" w:date="2018-01-24T02:35:00Z">
                  <w:rPr>
                    <w:rFonts w:ascii="Cambria Math" w:hAnsi="Cambria Math"/>
                    <w:color w:val="000000" w:themeColor="text1"/>
                    <w:sz w:val="24"/>
                  </w:rPr>
                  <m:t>1+</m:t>
                </w:del>
              </m:r>
              <m:f>
                <m:fPr>
                  <m:ctrlPr>
                    <w:del w:id="125" w:author="LWL" w:date="2018-01-24T02:35:00Z">
                      <w:rPr>
                        <w:rFonts w:ascii="Cambria Math" w:hAnsi="Cambria Math"/>
                        <w:i/>
                        <w:color w:val="000000" w:themeColor="text1"/>
                        <w:sz w:val="24"/>
                      </w:rPr>
                    </w:del>
                  </m:ctrlPr>
                </m:fPr>
                <m:num>
                  <m:sSub>
                    <m:sSubPr>
                      <m:ctrlPr>
                        <w:del w:id="126" w:author="LWL" w:date="2018-01-24T02:35:00Z">
                          <w:rPr>
                            <w:rFonts w:ascii="Cambria Math" w:hAnsi="Cambria Math"/>
                            <w:i/>
                            <w:color w:val="000000" w:themeColor="text1"/>
                            <w:sz w:val="24"/>
                          </w:rPr>
                        </w:del>
                      </m:ctrlPr>
                    </m:sSubPr>
                    <m:e>
                      <m:r>
                        <w:del w:id="127" w:author="LWL" w:date="2018-01-24T02:35:00Z">
                          <w:rPr>
                            <w:rFonts w:ascii="Cambria Math" w:hAnsi="Cambria Math"/>
                            <w:color w:val="000000" w:themeColor="text1"/>
                            <w:sz w:val="24"/>
                          </w:rPr>
                          <m:t>T</m:t>
                        </w:del>
                      </m:r>
                    </m:e>
                    <m:sub>
                      <m:r>
                        <w:del w:id="128" w:author="LWL" w:date="2018-01-24T02:35:00Z">
                          <w:rPr>
                            <w:rFonts w:ascii="Cambria Math" w:hAnsi="Cambria Math" w:hint="eastAsia"/>
                            <w:color w:val="000000" w:themeColor="text1"/>
                            <w:sz w:val="24"/>
                          </w:rPr>
                          <m:t>w</m:t>
                        </w:del>
                      </m:r>
                    </m:sub>
                  </m:sSub>
                </m:num>
                <m:den>
                  <m:sSub>
                    <m:sSubPr>
                      <m:ctrlPr>
                        <w:del w:id="129" w:author="LWL" w:date="2018-01-24T02:35:00Z">
                          <w:rPr>
                            <w:rFonts w:ascii="Cambria Math" w:hAnsi="Cambria Math"/>
                            <w:i/>
                            <w:color w:val="000000" w:themeColor="text1"/>
                            <w:sz w:val="24"/>
                          </w:rPr>
                        </w:del>
                      </m:ctrlPr>
                    </m:sSubPr>
                    <m:e>
                      <m:r>
                        <w:del w:id="130" w:author="LWL" w:date="2018-01-24T02:35:00Z">
                          <w:rPr>
                            <w:rFonts w:ascii="Cambria Math" w:hAnsi="Cambria Math"/>
                            <w:color w:val="000000" w:themeColor="text1"/>
                            <w:sz w:val="24"/>
                          </w:rPr>
                          <m:t>T</m:t>
                        </w:del>
                      </m:r>
                    </m:e>
                    <m:sub>
                      <m:r>
                        <w:del w:id="131" w:author="LWL" w:date="2018-01-24T02:35:00Z">
                          <w:rPr>
                            <w:rFonts w:ascii="Cambria Math" w:hAnsi="Cambria Math"/>
                            <w:color w:val="000000" w:themeColor="text1"/>
                            <w:sz w:val="24"/>
                          </w:rPr>
                          <m:t>c</m:t>
                        </w:del>
                      </m:r>
                    </m:sub>
                  </m:sSub>
                </m:den>
              </m:f>
            </m:e>
          </m:d>
        </m:oMath>
      </m:oMathPara>
    </w:p>
    <w:p w14:paraId="5FA154ED" w14:textId="164AA116" w:rsidR="00B52E8B" w:rsidDel="00EA4E2C" w:rsidRDefault="0096001B">
      <w:pPr>
        <w:jc w:val="left"/>
        <w:rPr>
          <w:del w:id="132" w:author="LWL" w:date="2018-01-24T02:35:00Z"/>
          <w:rFonts w:ascii="宋体"/>
          <w:color w:val="000000" w:themeColor="text1"/>
          <w:sz w:val="24"/>
        </w:rPr>
      </w:pPr>
      <w:del w:id="133" w:author="LWL" w:date="2018-01-24T02:35:00Z">
        <w:r w:rsidDel="00EA4E2C">
          <w:rPr>
            <w:rFonts w:hint="eastAsia"/>
            <w:color w:val="000000" w:themeColor="text1"/>
            <w:sz w:val="24"/>
          </w:rPr>
          <w:delText>其中，</w:delText>
        </w:r>
        <m:oMath>
          <m:r>
            <m:rPr>
              <m:sty m:val="p"/>
            </m:rPr>
            <w:rPr>
              <w:rFonts w:ascii="Cambria Math" w:hAnsi="Cambria Math"/>
              <w:color w:val="000000" w:themeColor="text1"/>
              <w:sz w:val="24"/>
            </w:rPr>
            <m:t>Ncpu</m:t>
          </m:r>
        </m:oMath>
        <w:r w:rsidDel="00EA4E2C">
          <w:rPr>
            <w:rFonts w:hint="eastAsia"/>
            <w:color w:val="000000" w:themeColor="text1"/>
            <w:sz w:val="24"/>
          </w:rPr>
          <w:delText>为主机</w:delText>
        </w:r>
        <w:r w:rsidDel="00EA4E2C">
          <w:rPr>
            <w:rFonts w:hint="eastAsia"/>
            <w:color w:val="000000" w:themeColor="text1"/>
            <w:sz w:val="24"/>
          </w:rPr>
          <w:delText>C</w:delText>
        </w:r>
        <w:r w:rsidDel="00EA4E2C">
          <w:rPr>
            <w:color w:val="000000" w:themeColor="text1"/>
            <w:sz w:val="24"/>
          </w:rPr>
          <w:delText>PU</w:delText>
        </w:r>
        <w:r w:rsidDel="00EA4E2C">
          <w:rPr>
            <w:rFonts w:hint="eastAsia"/>
            <w:color w:val="000000" w:themeColor="text1"/>
            <w:sz w:val="24"/>
          </w:rPr>
          <w:delText>数量，</w:delText>
        </w:r>
        <m:oMath>
          <m:r>
            <m:rPr>
              <m:sty m:val="p"/>
            </m:rPr>
            <w:rPr>
              <w:rFonts w:ascii="Cambria Math" w:hAnsi="Cambria Math"/>
              <w:color w:val="000000" w:themeColor="text1"/>
              <w:sz w:val="24"/>
            </w:rPr>
            <m:t>Ucpu</m:t>
          </m:r>
        </m:oMath>
        <w:r w:rsidDel="00EA4E2C">
          <w:rPr>
            <w:rFonts w:hint="eastAsia"/>
            <w:color w:val="000000" w:themeColor="text1"/>
            <w:sz w:val="24"/>
          </w:rPr>
          <w:delText>为主机</w:delText>
        </w:r>
        <w:r w:rsidDel="00EA4E2C">
          <w:rPr>
            <w:rFonts w:hint="eastAsia"/>
            <w:color w:val="000000" w:themeColor="text1"/>
            <w:sz w:val="24"/>
          </w:rPr>
          <w:delText>C</w:delText>
        </w:r>
        <w:r w:rsidDel="00EA4E2C">
          <w:rPr>
            <w:color w:val="000000" w:themeColor="text1"/>
            <w:sz w:val="24"/>
          </w:rPr>
          <w:delText>PU</w:delText>
        </w:r>
        <w:r w:rsidDel="00EA4E2C">
          <w:rPr>
            <w:rFonts w:hint="eastAsia"/>
            <w:color w:val="000000" w:themeColor="text1"/>
            <w:sz w:val="24"/>
          </w:rPr>
          <w:delText>使用率，</w:delTex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sidDel="00EA4E2C">
          <w:rPr>
            <w:rFonts w:hint="eastAsia"/>
            <w:color w:val="000000" w:themeColor="text1"/>
            <w:sz w:val="24"/>
          </w:rPr>
          <w:delText>为线程等待时间，</w:delTex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sidDel="00EA4E2C">
          <w:rPr>
            <w:rFonts w:hint="eastAsia"/>
            <w:color w:val="000000" w:themeColor="text1"/>
            <w:sz w:val="24"/>
          </w:rPr>
          <w:delText>为线程处理请求的计算时间。</w:delText>
        </w:r>
      </w:del>
    </w:p>
    <w:p w14:paraId="532CD16D" w14:textId="77777777" w:rsidR="00EA4E2C" w:rsidRDefault="0096001B">
      <w:pPr>
        <w:jc w:val="left"/>
        <w:rPr>
          <w:ins w:id="134" w:author="LWL" w:date="2018-01-24T02:36:00Z"/>
          <w:rFonts w:ascii="宋体"/>
          <w:color w:val="000000" w:themeColor="text1"/>
          <w:sz w:val="24"/>
        </w:rPr>
      </w:pPr>
      <w:del w:id="135" w:author="LWL" w:date="2018-01-24T02:35:00Z">
        <w:r w:rsidDel="00EA4E2C">
          <w:rPr>
            <w:rFonts w:ascii="宋体"/>
            <w:color w:val="000000" w:themeColor="text1"/>
            <w:sz w:val="24"/>
          </w:rPr>
          <w:delText>3</w:delText>
        </w:r>
      </w:del>
      <w:ins w:id="136" w:author="LWL" w:date="2018-01-24T02:35:00Z">
        <w:r w:rsidR="00EA4E2C">
          <w:rPr>
            <w:rFonts w:ascii="宋体"/>
            <w:color w:val="000000" w:themeColor="text1"/>
            <w:sz w:val="24"/>
          </w:rPr>
          <w:t>2</w:t>
        </w:r>
      </w:ins>
      <w:r>
        <w:rPr>
          <w:rFonts w:ascii="宋体"/>
          <w:color w:val="000000" w:themeColor="text1"/>
          <w:sz w:val="24"/>
        </w:rPr>
        <w:t>.</w:t>
      </w:r>
      <w:ins w:id="137" w:author="Robot" w:date="2018-01-23T19:59:00Z">
        <w:r w:rsidR="009C1A7D">
          <w:rPr>
            <w:rFonts w:ascii="宋体" w:hint="eastAsia"/>
            <w:color w:val="000000" w:themeColor="text1"/>
            <w:sz w:val="24"/>
          </w:rPr>
          <w:t>根据权利1所述的</w:t>
        </w:r>
        <w:r w:rsidR="009C1A7D" w:rsidRPr="009C1A7D">
          <w:rPr>
            <w:rFonts w:ascii="宋体" w:hint="eastAsia"/>
            <w:color w:val="000000" w:themeColor="text1"/>
            <w:sz w:val="24"/>
          </w:rPr>
          <w:t>基于多Agent的面向订单的柔性生产动态调度方法及系统</w:t>
        </w:r>
        <w:r w:rsidR="009C1A7D">
          <w:rPr>
            <w:rFonts w:ascii="宋体" w:hint="eastAsia"/>
            <w:color w:val="000000" w:themeColor="text1"/>
            <w:sz w:val="24"/>
          </w:rPr>
          <w:t>，其特征在于，所述</w:t>
        </w:r>
      </w:ins>
      <w:ins w:id="138" w:author="LWL" w:date="2018-01-24T02:36:00Z">
        <w:r w:rsidR="00EA4E2C">
          <w:rPr>
            <w:rFonts w:ascii="宋体" w:hint="eastAsia"/>
            <w:color w:val="000000" w:themeColor="text1"/>
            <w:sz w:val="24"/>
          </w:rPr>
          <w:t>的基于订单任务的</w:t>
        </w:r>
      </w:ins>
      <w:ins w:id="139" w:author="Robot" w:date="2018-01-23T19:59:00Z">
        <w:del w:id="140" w:author="LWL" w:date="2018-01-24T02:36:00Z">
          <w:r w:rsidR="009C1A7D" w:rsidDel="00EA4E2C">
            <w:rPr>
              <w:rFonts w:ascii="宋体" w:hint="eastAsia"/>
              <w:color w:val="000000" w:themeColor="text1"/>
              <w:sz w:val="24"/>
            </w:rPr>
            <w:delText>的制造任务</w:delText>
          </w:r>
        </w:del>
        <w:r w:rsidR="009C1A7D">
          <w:rPr>
            <w:rFonts w:ascii="宋体" w:hint="eastAsia"/>
            <w:color w:val="000000" w:themeColor="text1"/>
            <w:sz w:val="24"/>
          </w:rPr>
          <w:t>分解分配</w:t>
        </w:r>
      </w:ins>
      <w:ins w:id="141" w:author="LWL" w:date="2018-01-24T02:36:00Z">
        <w:r w:rsidR="00EA4E2C">
          <w:rPr>
            <w:rFonts w:ascii="宋体" w:hint="eastAsia"/>
            <w:color w:val="000000" w:themeColor="text1"/>
            <w:sz w:val="24"/>
          </w:rPr>
          <w:t>方法</w:t>
        </w:r>
      </w:ins>
      <w:ins w:id="142" w:author="Robot" w:date="2018-01-23T19:59:00Z">
        <w:del w:id="143" w:author="LWL" w:date="2018-01-24T02:36:00Z">
          <w:r w:rsidR="009C1A7D" w:rsidDel="00EA4E2C">
            <w:rPr>
              <w:rFonts w:ascii="宋体" w:hint="eastAsia"/>
              <w:color w:val="000000" w:themeColor="text1"/>
              <w:sz w:val="24"/>
            </w:rPr>
            <w:delText>策略</w:delText>
          </w:r>
        </w:del>
        <w:r w:rsidR="009C1A7D">
          <w:rPr>
            <w:rFonts w:ascii="宋体" w:hint="eastAsia"/>
            <w:color w:val="000000" w:themeColor="text1"/>
            <w:sz w:val="24"/>
          </w:rPr>
          <w:t>执行步骤如下：</w:t>
        </w:r>
      </w:ins>
    </w:p>
    <w:p w14:paraId="60DDFC03" w14:textId="6E6C7E0E" w:rsidR="00B52E8B" w:rsidDel="009C1A7D" w:rsidRDefault="0096001B">
      <w:pPr>
        <w:jc w:val="left"/>
        <w:rPr>
          <w:del w:id="144" w:author="Robot" w:date="2018-01-23T19:59:00Z"/>
          <w:rFonts w:ascii="宋体"/>
          <w:color w:val="000000" w:themeColor="text1"/>
          <w:sz w:val="24"/>
        </w:rPr>
      </w:pPr>
      <w:del w:id="145" w:author="Robot" w:date="2018-01-23T19:59:00Z">
        <w:r w:rsidDel="009C1A7D">
          <w:rPr>
            <w:rFonts w:ascii="宋体" w:hint="eastAsia"/>
            <w:color w:val="000000" w:themeColor="text1"/>
            <w:sz w:val="24"/>
          </w:rPr>
          <w:delText>根据权利1所述的基于多Agent的</w:delText>
        </w:r>
        <w:commentRangeStart w:id="146"/>
        <w:r w:rsidDel="009C1A7D">
          <w:rPr>
            <w:rFonts w:ascii="宋体" w:hint="eastAsia"/>
            <w:color w:val="000000" w:themeColor="text1"/>
            <w:sz w:val="24"/>
          </w:rPr>
          <w:delText>空调装配生产动态调度系统</w:delText>
        </w:r>
        <w:commentRangeEnd w:id="146"/>
        <w:r w:rsidDel="009C1A7D">
          <w:commentReference w:id="146"/>
        </w:r>
        <w:r w:rsidDel="009C1A7D">
          <w:rPr>
            <w:rFonts w:ascii="宋体" w:hint="eastAsia"/>
            <w:color w:val="000000" w:themeColor="text1"/>
            <w:sz w:val="24"/>
          </w:rPr>
          <w:delText>，其特征在于，所述的资源模块的订单任务分解分配策略如下：</w:delText>
        </w:r>
      </w:del>
    </w:p>
    <w:p w14:paraId="61896741" w14:textId="77777777" w:rsidR="00B52E8B" w:rsidRDefault="0096001B">
      <w:pPr>
        <w:jc w:val="left"/>
        <w:rPr>
          <w:rFonts w:ascii="宋体"/>
          <w:color w:val="000000" w:themeColor="text1"/>
          <w:sz w:val="24"/>
        </w:rPr>
      </w:pPr>
      <w:r>
        <w:rPr>
          <w:rFonts w:ascii="宋体" w:hint="eastAsia"/>
          <w:color w:val="000000" w:themeColor="text1"/>
          <w:sz w:val="24"/>
        </w:rPr>
        <w:t>步骤1：资源模块把订单任务进行封装，标注任务中零部件对设备的要求，通过广播把任务发布到各个车间Agent。车间Agent根据自身所管辖的设备列表与任务中零部件所要求的设备进行对比，若匹配成功，订阅该任务，并把任务和其下的设备集合发送至算法Agent，由算法Agent计算最优的调度方案，该方案最终返回到资源模块，然后执行步骤2。</w:t>
      </w:r>
    </w:p>
    <w:p w14:paraId="6F4B1DCC" w14:textId="5AF4D3A3" w:rsidR="00B52E8B" w:rsidDel="00D8601D" w:rsidRDefault="0096001B">
      <w:pPr>
        <w:jc w:val="left"/>
        <w:rPr>
          <w:del w:id="147" w:author="LWL" w:date="2018-01-24T04:11:00Z"/>
          <w:rFonts w:ascii="宋体"/>
          <w:color w:val="000000" w:themeColor="text1"/>
          <w:sz w:val="24"/>
        </w:rPr>
      </w:pPr>
      <w:r>
        <w:rPr>
          <w:rFonts w:ascii="宋体" w:hint="eastAsia"/>
          <w:color w:val="000000" w:themeColor="text1"/>
          <w:sz w:val="24"/>
        </w:rPr>
        <w:t>步骤2：资源模块若能够收到车间Agent的对任务的订阅，表明存在车间能够独立完成完整的装配任务，而无需把其中的</w:t>
      </w:r>
      <w:del w:id="148" w:author="Robot" w:date="2018-01-23T20:00:00Z">
        <w:r w:rsidDel="009C1A7D">
          <w:rPr>
            <w:rFonts w:ascii="宋体" w:hint="eastAsia"/>
            <w:color w:val="000000" w:themeColor="text1"/>
            <w:sz w:val="24"/>
          </w:rPr>
          <w:delText>装配</w:delText>
        </w:r>
      </w:del>
      <w:r>
        <w:rPr>
          <w:rFonts w:ascii="宋体" w:hint="eastAsia"/>
          <w:color w:val="000000" w:themeColor="text1"/>
          <w:sz w:val="24"/>
        </w:rPr>
        <w:t>工序分配到多个车间，因此根据各车间Agent的订阅结果，从中选取用时最短的方案作为最终的调度方案，</w:t>
      </w:r>
    </w:p>
    <w:p w14:paraId="2FC31E9C" w14:textId="476B166B" w:rsidR="00B52E8B" w:rsidRPr="00D8601D" w:rsidDel="00D8601D" w:rsidRDefault="0096001B">
      <w:pPr>
        <w:jc w:val="center"/>
        <w:rPr>
          <w:del w:id="149" w:author="LWL" w:date="2018-01-24T04:11:00Z"/>
          <w:rFonts w:ascii="宋体"/>
          <w:color w:val="000000" w:themeColor="text1"/>
          <w:rPrChange w:id="150" w:author="LWL" w:date="2018-01-24T04:11:00Z">
            <w:rPr>
              <w:del w:id="151" w:author="LWL" w:date="2018-01-24T04:11:00Z"/>
              <w:rFonts w:eastAsia="楷体_GB2312"/>
              <w:color w:val="000000" w:themeColor="text1"/>
              <w:sz w:val="36"/>
            </w:rPr>
          </w:rPrChange>
        </w:rPr>
      </w:pPr>
      <w:del w:id="152" w:author="LWL" w:date="2018-01-24T04:11:00Z">
        <w:r w:rsidDel="00D8601D">
          <w:rPr>
            <w:rFonts w:eastAsia="楷体_GB2312" w:hint="eastAsia"/>
            <w:color w:val="000000" w:themeColor="text1"/>
            <w:sz w:val="36"/>
          </w:rPr>
          <w:delText>权</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利</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要</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求</w:delText>
        </w:r>
        <w:r w:rsidDel="00D8601D">
          <w:rPr>
            <w:rFonts w:eastAsia="楷体_GB2312" w:hint="eastAsia"/>
            <w:color w:val="000000" w:themeColor="text1"/>
            <w:sz w:val="36"/>
          </w:rPr>
          <w:delText xml:space="preserve">  </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书</w:delText>
        </w:r>
      </w:del>
    </w:p>
    <w:p w14:paraId="6B7A181E" w14:textId="14F9978F" w:rsidR="00B52E8B" w:rsidDel="00D8601D" w:rsidRDefault="0096001B">
      <w:pPr>
        <w:jc w:val="center"/>
        <w:rPr>
          <w:del w:id="153" w:author="LWL" w:date="2018-01-24T04:11:00Z"/>
          <w:rFonts w:ascii="宋体"/>
          <w:color w:val="000000" w:themeColor="text1"/>
        </w:rPr>
      </w:pPr>
      <w:del w:id="154" w:author="LWL" w:date="2018-01-24T04:11:00Z">
        <w:r w:rsidDel="00D8601D">
          <w:rPr>
            <w:rFonts w:eastAsia="楷体_GB2312"/>
            <w:noProof/>
            <w:color w:val="000000" w:themeColor="text1"/>
            <w:sz w:val="36"/>
          </w:rPr>
          <mc:AlternateContent>
            <mc:Choice Requires="wps">
              <w:drawing>
                <wp:anchor distT="0" distB="0" distL="114300" distR="114300" simplePos="0" relativeHeight="251664384" behindDoc="0" locked="0" layoutInCell="0" allowOverlap="1">
                  <wp:simplePos x="0" y="0"/>
                  <wp:positionH relativeFrom="column">
                    <wp:posOffset>65405</wp:posOffset>
                  </wp:positionH>
                  <wp:positionV relativeFrom="paragraph">
                    <wp:posOffset>0</wp:posOffset>
                  </wp:positionV>
                  <wp:extent cx="6057900" cy="0"/>
                  <wp:effectExtent l="0" t="0" r="0" b="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15pt;margin-top:0pt;height:0pt;width:477pt;z-index:251664384;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4o0y8K4BAABS&#10;AwAADgAAAAAAAAABACAAAAAfAQAAZHJzL2Uyb0RvYy54bWxQSwUGAAAAAAYABgBZAQAAPwUAAAAA&#10;">
                  <v:fill on="f" focussize="0,0"/>
                  <v:stroke weight="1.5pt" color="#000000" joinstyle="round"/>
                  <v:imagedata o:title=""/>
                  <o:lock v:ext="edit" aspectratio="f"/>
                </v:line>
              </w:pict>
            </mc:Fallback>
          </mc:AlternateContent>
        </w:r>
      </w:del>
    </w:p>
    <w:p w14:paraId="45FC21BF" w14:textId="77777777" w:rsidR="00B52E8B" w:rsidRDefault="0096001B">
      <w:pPr>
        <w:jc w:val="left"/>
        <w:rPr>
          <w:rFonts w:ascii="宋体"/>
          <w:color w:val="000000" w:themeColor="text1"/>
          <w:sz w:val="24"/>
        </w:rPr>
      </w:pPr>
      <w:r>
        <w:rPr>
          <w:rFonts w:ascii="宋体" w:hint="eastAsia"/>
          <w:color w:val="000000" w:themeColor="text1"/>
          <w:sz w:val="24"/>
        </w:rPr>
        <w:t>结束任务分解分配策略。若不存在车间Agent能够订阅任务，执行步骤3。</w:t>
      </w:r>
    </w:p>
    <w:p w14:paraId="74A7771F" w14:textId="7065503E" w:rsidR="00B52E8B" w:rsidRDefault="0096001B">
      <w:pPr>
        <w:jc w:val="left"/>
        <w:rPr>
          <w:rFonts w:ascii="宋体"/>
          <w:color w:val="000000" w:themeColor="text1"/>
          <w:sz w:val="24"/>
        </w:rPr>
      </w:pPr>
      <w:r>
        <w:rPr>
          <w:rFonts w:ascii="宋体" w:hint="eastAsia"/>
          <w:color w:val="000000" w:themeColor="text1"/>
          <w:sz w:val="24"/>
        </w:rPr>
        <w:t>步骤3：由于不存在车间Agent能够订阅任务，</w:t>
      </w:r>
      <w:proofErr w:type="gramStart"/>
      <w:r>
        <w:rPr>
          <w:rFonts w:ascii="宋体" w:hint="eastAsia"/>
          <w:color w:val="000000" w:themeColor="text1"/>
          <w:sz w:val="24"/>
        </w:rPr>
        <w:t>若任务</w:t>
      </w:r>
      <w:proofErr w:type="gramEnd"/>
      <w:r>
        <w:rPr>
          <w:rFonts w:ascii="宋体" w:hint="eastAsia"/>
          <w:color w:val="000000" w:themeColor="text1"/>
          <w:sz w:val="24"/>
        </w:rPr>
        <w:t>为完整的</w:t>
      </w:r>
      <w:del w:id="155" w:author="Robot" w:date="2018-01-23T20:00:00Z">
        <w:r w:rsidDel="009C1A7D">
          <w:rPr>
            <w:rFonts w:ascii="宋体" w:hint="eastAsia"/>
            <w:color w:val="000000" w:themeColor="text1"/>
            <w:sz w:val="24"/>
          </w:rPr>
          <w:delText>空调装配</w:delText>
        </w:r>
      </w:del>
      <w:ins w:id="156" w:author="Robot" w:date="2018-01-23T20:00:00Z">
        <w:r w:rsidR="009C1A7D">
          <w:rPr>
            <w:rFonts w:ascii="宋体" w:hint="eastAsia"/>
            <w:color w:val="000000" w:themeColor="text1"/>
            <w:sz w:val="24"/>
          </w:rPr>
          <w:t>产品</w:t>
        </w:r>
      </w:ins>
      <w:ins w:id="157" w:author="Robot" w:date="2018-01-23T20:01:00Z">
        <w:r w:rsidR="009C1A7D">
          <w:rPr>
            <w:rFonts w:ascii="宋体" w:hint="eastAsia"/>
            <w:color w:val="000000" w:themeColor="text1"/>
            <w:sz w:val="24"/>
          </w:rPr>
          <w:t>加工</w:t>
        </w:r>
      </w:ins>
      <w:r>
        <w:rPr>
          <w:rFonts w:ascii="宋体" w:hint="eastAsia"/>
          <w:color w:val="000000" w:themeColor="text1"/>
          <w:sz w:val="24"/>
        </w:rPr>
        <w:t>任务或者为某一零部件的</w:t>
      </w:r>
      <w:ins w:id="158" w:author="Robot" w:date="2018-01-23T20:01:00Z">
        <w:r w:rsidR="009C1A7D">
          <w:rPr>
            <w:rFonts w:ascii="宋体" w:hint="eastAsia"/>
            <w:color w:val="000000" w:themeColor="text1"/>
            <w:sz w:val="24"/>
          </w:rPr>
          <w:t>加工</w:t>
        </w:r>
      </w:ins>
      <w:del w:id="159" w:author="Robot" w:date="2018-01-23T20:01:00Z">
        <w:r w:rsidDel="009C1A7D">
          <w:rPr>
            <w:rFonts w:ascii="宋体" w:hint="eastAsia"/>
            <w:color w:val="000000" w:themeColor="text1"/>
            <w:sz w:val="24"/>
          </w:rPr>
          <w:delText>装配</w:delText>
        </w:r>
      </w:del>
      <w:r>
        <w:rPr>
          <w:rFonts w:ascii="宋体" w:hint="eastAsia"/>
          <w:color w:val="000000" w:themeColor="text1"/>
          <w:sz w:val="24"/>
        </w:rPr>
        <w:t>任务，则资源模块能够对任务进一步分解，得到新的</w:t>
      </w:r>
      <w:ins w:id="160" w:author="Robot" w:date="2018-01-23T20:01:00Z">
        <w:r w:rsidR="009C1A7D">
          <w:rPr>
            <w:rFonts w:ascii="宋体" w:hint="eastAsia"/>
            <w:color w:val="000000" w:themeColor="text1"/>
            <w:sz w:val="24"/>
          </w:rPr>
          <w:t>子</w:t>
        </w:r>
      </w:ins>
      <w:del w:id="161" w:author="Robot" w:date="2018-01-23T20:01:00Z">
        <w:r w:rsidDel="009C1A7D">
          <w:rPr>
            <w:rFonts w:ascii="宋体" w:hint="eastAsia"/>
            <w:color w:val="000000" w:themeColor="text1"/>
            <w:sz w:val="24"/>
          </w:rPr>
          <w:delText>装配</w:delText>
        </w:r>
      </w:del>
      <w:r>
        <w:rPr>
          <w:rFonts w:ascii="宋体" w:hint="eastAsia"/>
          <w:color w:val="000000" w:themeColor="text1"/>
          <w:sz w:val="24"/>
        </w:rPr>
        <w:t>任务集合，对于集合内的每一个任务均需要进行发布</w:t>
      </w:r>
      <w:r>
        <w:rPr>
          <w:rFonts w:ascii="宋体"/>
          <w:color w:val="000000" w:themeColor="text1"/>
          <w:sz w:val="24"/>
        </w:rPr>
        <w:t>/</w:t>
      </w:r>
      <w:r>
        <w:rPr>
          <w:rFonts w:ascii="宋体" w:hint="eastAsia"/>
          <w:color w:val="000000" w:themeColor="text1"/>
          <w:sz w:val="24"/>
        </w:rPr>
        <w:t>订阅过程，即执行步骤1。</w:t>
      </w:r>
    </w:p>
    <w:p w14:paraId="5791DF30" w14:textId="48FC8361" w:rsidR="00B52E8B" w:rsidRDefault="00EA4E2C">
      <w:pPr>
        <w:jc w:val="left"/>
        <w:rPr>
          <w:rFonts w:ascii="宋体"/>
          <w:color w:val="000000" w:themeColor="text1"/>
          <w:sz w:val="24"/>
        </w:rPr>
      </w:pPr>
      <w:ins w:id="162" w:author="LWL" w:date="2018-01-24T02:35:00Z">
        <w:r>
          <w:rPr>
            <w:rFonts w:ascii="宋体"/>
            <w:color w:val="000000" w:themeColor="text1"/>
            <w:sz w:val="24"/>
          </w:rPr>
          <w:t>3</w:t>
        </w:r>
      </w:ins>
      <w:del w:id="163" w:author="LWL" w:date="2018-01-24T02:35:00Z">
        <w:r w:rsidR="0096001B" w:rsidDel="00EA4E2C">
          <w:rPr>
            <w:rFonts w:ascii="宋体"/>
            <w:color w:val="000000" w:themeColor="text1"/>
            <w:sz w:val="24"/>
          </w:rPr>
          <w:delText>4</w:delText>
        </w:r>
      </w:del>
      <w:r w:rsidR="0096001B">
        <w:rPr>
          <w:rFonts w:ascii="宋体"/>
          <w:color w:val="000000" w:themeColor="text1"/>
          <w:sz w:val="24"/>
        </w:rPr>
        <w:t>.</w:t>
      </w:r>
      <w:ins w:id="164" w:author="Robot" w:date="2018-01-23T20:03:00Z">
        <w:r w:rsidR="003049A5" w:rsidRPr="003049A5">
          <w:rPr>
            <w:rFonts w:ascii="宋体" w:hint="eastAsia"/>
            <w:color w:val="000000" w:themeColor="text1"/>
            <w:sz w:val="24"/>
          </w:rPr>
          <w:t xml:space="preserve"> </w:t>
        </w:r>
        <w:r w:rsidR="003049A5">
          <w:rPr>
            <w:rFonts w:ascii="宋体" w:hint="eastAsia"/>
            <w:color w:val="000000" w:themeColor="text1"/>
            <w:sz w:val="24"/>
          </w:rPr>
          <w:t>根据权利1所述的</w:t>
        </w:r>
        <w:r w:rsidR="003049A5" w:rsidRPr="009C1A7D">
          <w:rPr>
            <w:rFonts w:ascii="宋体" w:hint="eastAsia"/>
            <w:color w:val="000000" w:themeColor="text1"/>
            <w:sz w:val="24"/>
          </w:rPr>
          <w:t>基于多Agent的面向订单的柔性生产动态调度方法及系统</w:t>
        </w:r>
        <w:r w:rsidR="003049A5">
          <w:rPr>
            <w:rFonts w:ascii="宋体" w:hint="eastAsia"/>
            <w:color w:val="000000" w:themeColor="text1"/>
            <w:sz w:val="24"/>
          </w:rPr>
          <w:t>，其特征在于，所述</w:t>
        </w:r>
      </w:ins>
      <w:del w:id="165" w:author="Robot" w:date="2018-01-23T20:03:00Z">
        <w:r w:rsidR="0096001B" w:rsidDel="003049A5">
          <w:rPr>
            <w:rFonts w:ascii="宋体" w:hint="eastAsia"/>
            <w:color w:val="000000" w:themeColor="text1"/>
            <w:sz w:val="24"/>
          </w:rPr>
          <w:delText>根据权利1所述的基于多Agent的空调装配生产动态调度系统</w:delText>
        </w:r>
      </w:del>
      <w:ins w:id="166" w:author="abc" w:date="2018-01-23T09:21:00Z">
        <w:del w:id="167" w:author="Robot" w:date="2018-01-23T20:03:00Z">
          <w:r w:rsidR="0096001B" w:rsidDel="003049A5">
            <w:rPr>
              <w:rFonts w:ascii="宋体" w:hint="eastAsia"/>
              <w:color w:val="000000" w:themeColor="text1"/>
              <w:sz w:val="24"/>
            </w:rPr>
            <w:delText>方法</w:delText>
          </w:r>
        </w:del>
      </w:ins>
      <w:del w:id="168" w:author="Robot" w:date="2018-01-23T20:03:00Z">
        <w:r w:rsidR="0096001B" w:rsidDel="003049A5">
          <w:rPr>
            <w:rFonts w:ascii="宋体" w:hint="eastAsia"/>
            <w:color w:val="000000" w:themeColor="text1"/>
            <w:sz w:val="24"/>
          </w:rPr>
          <w:delText>，其特征在于，所述</w:delText>
        </w:r>
      </w:del>
      <w:ins w:id="169" w:author="abc" w:date="2018-01-23T09:28:00Z">
        <w:del w:id="170" w:author="Robot" w:date="2018-01-23T20:03:00Z">
          <w:r w:rsidR="0096001B" w:rsidDel="0071130F">
            <w:rPr>
              <w:rFonts w:ascii="宋体" w:hint="eastAsia"/>
              <w:color w:val="000000" w:themeColor="text1"/>
              <w:sz w:val="24"/>
            </w:rPr>
            <w:delText>算法agent使用</w:delText>
          </w:r>
        </w:del>
      </w:ins>
      <w:del w:id="171" w:author="Robot" w:date="2018-01-23T20:03:00Z">
        <w:r w:rsidR="0096001B" w:rsidDel="0071130F">
          <w:rPr>
            <w:rFonts w:ascii="宋体" w:hint="eastAsia"/>
            <w:color w:val="000000" w:themeColor="text1"/>
            <w:sz w:val="24"/>
          </w:rPr>
          <w:delText>的算法Agent的</w:delText>
        </w:r>
      </w:del>
      <w:commentRangeStart w:id="172"/>
      <w:r w:rsidR="0096001B">
        <w:rPr>
          <w:rFonts w:ascii="宋体" w:hint="eastAsia"/>
          <w:color w:val="000000" w:themeColor="text1"/>
          <w:sz w:val="24"/>
        </w:rPr>
        <w:t>基于</w:t>
      </w:r>
      <w:del w:id="173" w:author="abc" w:date="2018-01-23T09:25:00Z">
        <w:r w:rsidR="0096001B">
          <w:rPr>
            <w:rFonts w:ascii="宋体" w:hint="eastAsia"/>
            <w:color w:val="000000" w:themeColor="text1"/>
            <w:sz w:val="24"/>
          </w:rPr>
          <w:delText>蚁群</w:delText>
        </w:r>
      </w:del>
      <w:ins w:id="174" w:author="abc" w:date="2018-01-23T09:25:00Z">
        <w:r w:rsidR="0096001B">
          <w:rPr>
            <w:rFonts w:ascii="宋体" w:hint="eastAsia"/>
            <w:color w:val="000000" w:themeColor="text1"/>
            <w:sz w:val="24"/>
          </w:rPr>
          <w:t>群体</w:t>
        </w:r>
      </w:ins>
      <w:ins w:id="175" w:author="abc" w:date="2018-01-23T09:27:00Z">
        <w:r w:rsidR="0096001B">
          <w:rPr>
            <w:rFonts w:ascii="宋体" w:hint="eastAsia"/>
            <w:color w:val="000000" w:themeColor="text1"/>
            <w:sz w:val="24"/>
          </w:rPr>
          <w:t>智能</w:t>
        </w:r>
      </w:ins>
      <w:r w:rsidR="0096001B">
        <w:rPr>
          <w:rFonts w:ascii="宋体" w:hint="eastAsia"/>
          <w:color w:val="000000" w:themeColor="text1"/>
          <w:sz w:val="24"/>
        </w:rPr>
        <w:t>算法</w:t>
      </w:r>
      <w:commentRangeEnd w:id="172"/>
      <w:r w:rsidR="0096001B">
        <w:commentReference w:id="172"/>
      </w:r>
      <w:r w:rsidR="0096001B">
        <w:rPr>
          <w:rFonts w:ascii="宋体" w:hint="eastAsia"/>
          <w:color w:val="000000" w:themeColor="text1"/>
          <w:sz w:val="24"/>
        </w:rPr>
        <w:t>的调度</w:t>
      </w:r>
      <w:ins w:id="176" w:author="LWL" w:date="2018-01-24T02:36:00Z">
        <w:r>
          <w:rPr>
            <w:rFonts w:ascii="宋体" w:hint="eastAsia"/>
            <w:color w:val="000000" w:themeColor="text1"/>
            <w:sz w:val="24"/>
          </w:rPr>
          <w:t>方法</w:t>
        </w:r>
      </w:ins>
      <w:del w:id="177" w:author="LWL" w:date="2018-01-24T02:36:00Z">
        <w:r w:rsidR="0096001B" w:rsidDel="00EA4E2C">
          <w:rPr>
            <w:rFonts w:ascii="宋体" w:hint="eastAsia"/>
            <w:color w:val="000000" w:themeColor="text1"/>
            <w:sz w:val="24"/>
          </w:rPr>
          <w:delText>规则</w:delText>
        </w:r>
      </w:del>
      <w:r w:rsidR="0096001B">
        <w:rPr>
          <w:rFonts w:ascii="宋体" w:hint="eastAsia"/>
          <w:color w:val="000000" w:themeColor="text1"/>
          <w:sz w:val="24"/>
        </w:rPr>
        <w:t>执行步骤为：</w:t>
      </w:r>
    </w:p>
    <w:p w14:paraId="787E4393" w14:textId="77777777" w:rsidR="00D8601D" w:rsidRDefault="0096001B">
      <w:pPr>
        <w:jc w:val="left"/>
        <w:rPr>
          <w:ins w:id="178" w:author="LWL" w:date="2018-01-24T04:12:00Z"/>
          <w:color w:val="000000" w:themeColor="text1"/>
          <w:sz w:val="24"/>
        </w:rPr>
      </w:pPr>
      <w:r>
        <w:rPr>
          <w:rFonts w:ascii="宋体" w:hint="eastAsia"/>
          <w:color w:val="000000" w:themeColor="text1"/>
          <w:sz w:val="24"/>
        </w:rPr>
        <w:t>步骤1：</w:t>
      </w:r>
      <w:ins w:id="179" w:author="Robot" w:date="2018-01-23T20:09:00Z">
        <w:r w:rsidR="006114D0">
          <w:rPr>
            <w:rFonts w:ascii="宋体" w:hint="eastAsia"/>
            <w:color w:val="000000" w:themeColor="text1"/>
            <w:sz w:val="24"/>
          </w:rPr>
          <w:t>建立群体的搜索空间</w:t>
        </w:r>
      </w:ins>
      <w:ins w:id="180" w:author="Robot" w:date="2018-01-23T20:11:00Z">
        <w:r w:rsidR="001546AC">
          <w:rPr>
            <w:rFonts w:ascii="宋体" w:hint="eastAsia"/>
            <w:color w:val="000000" w:themeColor="text1"/>
            <w:sz w:val="24"/>
          </w:rPr>
          <w:t>。零部件的加工工艺</w:t>
        </w:r>
      </w:ins>
      <w:ins w:id="181" w:author="Robot" w:date="2018-01-23T20:13:00Z">
        <w:r w:rsidR="00BC1667">
          <w:rPr>
            <w:rFonts w:ascii="宋体" w:hint="eastAsia"/>
            <w:color w:val="000000" w:themeColor="text1"/>
            <w:sz w:val="24"/>
          </w:rPr>
          <w:t>呈现的是工序间的先后约束关系，根据</w:t>
        </w:r>
      </w:ins>
      <w:ins w:id="182" w:author="Robot" w:date="2018-01-23T20:14:00Z">
        <w:r w:rsidR="00BC1667">
          <w:rPr>
            <w:rFonts w:ascii="宋体" w:hint="eastAsia"/>
            <w:color w:val="000000" w:themeColor="text1"/>
            <w:sz w:val="24"/>
          </w:rPr>
          <w:t>这种关系形成了一个零部件的工艺流程图。</w:t>
        </w:r>
      </w:ins>
      <w:r>
        <w:rPr>
          <w:rFonts w:ascii="宋体" w:hint="eastAsia"/>
          <w:color w:val="000000" w:themeColor="text1"/>
          <w:sz w:val="24"/>
        </w:rPr>
        <w:t>把</w:t>
      </w:r>
      <w:del w:id="183" w:author="Robot" w:date="2018-01-23T20:14:00Z">
        <w:r w:rsidDel="00BC1667">
          <w:rPr>
            <w:rFonts w:hint="eastAsia"/>
            <w:color w:val="000000" w:themeColor="text1"/>
            <w:sz w:val="24"/>
          </w:rPr>
          <w:delText>装配</w:delText>
        </w:r>
      </w:del>
      <w:ins w:id="184" w:author="Robot" w:date="2018-01-23T20:14:00Z">
        <w:r w:rsidR="00BC1667">
          <w:rPr>
            <w:rFonts w:hint="eastAsia"/>
            <w:color w:val="000000" w:themeColor="text1"/>
            <w:sz w:val="24"/>
          </w:rPr>
          <w:t>加工</w:t>
        </w:r>
      </w:ins>
      <w:r>
        <w:rPr>
          <w:rFonts w:hint="eastAsia"/>
          <w:color w:val="000000" w:themeColor="text1"/>
          <w:sz w:val="24"/>
        </w:rPr>
        <w:t>任务集合</w:t>
      </w:r>
      <w:proofErr w:type="gramStart"/>
      <w:r>
        <w:rPr>
          <w:rFonts w:hint="eastAsia"/>
          <w:color w:val="000000" w:themeColor="text1"/>
          <w:sz w:val="24"/>
        </w:rPr>
        <w:t>中</w:t>
      </w:r>
      <w:ins w:id="185" w:author="Robot" w:date="2018-01-23T20:14:00Z">
        <w:r w:rsidR="00BC1667">
          <w:rPr>
            <w:rFonts w:hint="eastAsia"/>
            <w:color w:val="000000" w:themeColor="text1"/>
            <w:sz w:val="24"/>
          </w:rPr>
          <w:t>各个</w:t>
        </w:r>
      </w:ins>
      <w:proofErr w:type="gramEnd"/>
      <w:del w:id="186" w:author="Robot" w:date="2018-01-23T20:14:00Z">
        <w:r w:rsidDel="00BC1667">
          <w:rPr>
            <w:rFonts w:hint="eastAsia"/>
            <w:color w:val="000000" w:themeColor="text1"/>
            <w:sz w:val="24"/>
          </w:rPr>
          <w:delText>的</w:delText>
        </w:r>
      </w:del>
      <w:r>
        <w:rPr>
          <w:rFonts w:hint="eastAsia"/>
          <w:color w:val="000000" w:themeColor="text1"/>
          <w:sz w:val="24"/>
        </w:rPr>
        <w:t>零部件的工艺流程图的起点相互连接，</w:t>
      </w:r>
      <w:del w:id="187" w:author="Robot" w:date="2018-01-23T20:17:00Z">
        <w:r w:rsidDel="00BC1667">
          <w:rPr>
            <w:rFonts w:hint="eastAsia"/>
            <w:color w:val="000000" w:themeColor="text1"/>
            <w:sz w:val="24"/>
          </w:rPr>
          <w:delText>得到全局起点</w:delText>
        </w:r>
        <w:r w:rsidDel="00BC1667">
          <w:rPr>
            <w:rFonts w:hint="eastAsia"/>
            <w:color w:val="000000" w:themeColor="text1"/>
            <w:sz w:val="24"/>
          </w:rPr>
          <w:delText>S</w:delText>
        </w:r>
        <w:r w:rsidDel="00BC1667">
          <w:rPr>
            <w:rFonts w:hint="eastAsia"/>
            <w:color w:val="000000" w:themeColor="text1"/>
            <w:sz w:val="24"/>
          </w:rPr>
          <w:delText>；把终点相互连接，得到全局终点</w:delText>
        </w:r>
        <w:r w:rsidDel="00BC1667">
          <w:rPr>
            <w:rFonts w:hint="eastAsia"/>
            <w:color w:val="000000" w:themeColor="text1"/>
            <w:sz w:val="24"/>
          </w:rPr>
          <w:delText>E</w:delText>
        </w:r>
      </w:del>
      <w:r>
        <w:rPr>
          <w:rFonts w:hint="eastAsia"/>
          <w:color w:val="000000" w:themeColor="text1"/>
          <w:sz w:val="24"/>
        </w:rPr>
        <w:t>，由此形成了一个完整独立的</w:t>
      </w:r>
      <w:commentRangeStart w:id="188"/>
      <w:r>
        <w:rPr>
          <w:rFonts w:hint="eastAsia"/>
          <w:color w:val="000000" w:themeColor="text1"/>
          <w:sz w:val="24"/>
        </w:rPr>
        <w:t>有向无环</w:t>
      </w:r>
    </w:p>
    <w:p w14:paraId="2F045B33" w14:textId="77777777" w:rsidR="00D8601D" w:rsidRDefault="00D8601D" w:rsidP="00D8601D">
      <w:pPr>
        <w:jc w:val="center"/>
        <w:rPr>
          <w:ins w:id="189" w:author="LWL" w:date="2018-01-24T04:12:00Z"/>
          <w:rFonts w:eastAsia="楷体_GB2312"/>
          <w:color w:val="000000" w:themeColor="text1"/>
          <w:sz w:val="36"/>
        </w:rPr>
      </w:pPr>
      <w:ins w:id="190" w:author="LWL" w:date="2018-01-24T04:12:00Z">
        <w:r>
          <w:rPr>
            <w:rFonts w:eastAsia="楷体_GB2312" w:hint="eastAsia"/>
            <w:color w:val="000000" w:themeColor="text1"/>
            <w:sz w:val="36"/>
          </w:rPr>
          <w:lastRenderedPageBreak/>
          <w:t>权</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利</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要</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求</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书</w:t>
        </w:r>
      </w:ins>
    </w:p>
    <w:p w14:paraId="2F058F73" w14:textId="4985BAA1" w:rsidR="00D8601D" w:rsidRPr="00D8601D" w:rsidRDefault="00D8601D">
      <w:pPr>
        <w:jc w:val="center"/>
        <w:rPr>
          <w:ins w:id="191" w:author="LWL" w:date="2018-01-24T04:12:00Z"/>
          <w:rFonts w:ascii="宋体"/>
          <w:color w:val="000000" w:themeColor="text1"/>
          <w:rPrChange w:id="192" w:author="LWL" w:date="2018-01-24T04:12:00Z">
            <w:rPr>
              <w:ins w:id="193" w:author="LWL" w:date="2018-01-24T04:12:00Z"/>
              <w:color w:val="000000" w:themeColor="text1"/>
              <w:sz w:val="24"/>
            </w:rPr>
          </w:rPrChange>
        </w:rPr>
        <w:pPrChange w:id="194" w:author="LWL" w:date="2018-01-24T04:12:00Z">
          <w:pPr>
            <w:jc w:val="left"/>
          </w:pPr>
        </w:pPrChange>
      </w:pPr>
      <w:ins w:id="195" w:author="LWL" w:date="2018-01-24T04:12:00Z">
        <w:r>
          <w:rPr>
            <w:rFonts w:eastAsia="楷体_GB2312"/>
            <w:noProof/>
            <w:color w:val="000000" w:themeColor="text1"/>
            <w:sz w:val="36"/>
          </w:rPr>
          <mc:AlternateContent>
            <mc:Choice Requires="wps">
              <w:drawing>
                <wp:anchor distT="0" distB="0" distL="114300" distR="114300" simplePos="0" relativeHeight="251688960" behindDoc="0" locked="0" layoutInCell="0" allowOverlap="1" wp14:anchorId="010975C6" wp14:editId="62F7EF64">
                  <wp:simplePos x="0" y="0"/>
                  <wp:positionH relativeFrom="column">
                    <wp:posOffset>65405</wp:posOffset>
                  </wp:positionH>
                  <wp:positionV relativeFrom="paragraph">
                    <wp:posOffset>0</wp:posOffset>
                  </wp:positionV>
                  <wp:extent cx="605790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0E5649E" id="Line 5"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jrqzhLUBAABSAwAADgAAAAAAAAAAAAAAAAAuAgAAZHJzL2Uyb0RvYy54bWxQ&#10;SwECLQAUAAYACAAAACEAt9dAP9cAAAAEAQAADwAAAAAAAAAAAAAAAAAPBAAAZHJzL2Rvd25yZXYu&#10;eG1sUEsFBgAAAAAEAAQA8wAAABMFAAAAAA==&#10;" o:allowincell="f" strokeweight="1.5pt"/>
              </w:pict>
            </mc:Fallback>
          </mc:AlternateContent>
        </w:r>
      </w:ins>
    </w:p>
    <w:p w14:paraId="43375CE8" w14:textId="1AB1B8A7" w:rsidR="00B52E8B" w:rsidRDefault="0096001B">
      <w:pPr>
        <w:jc w:val="left"/>
        <w:rPr>
          <w:color w:val="000000" w:themeColor="text1"/>
          <w:sz w:val="24"/>
        </w:rPr>
      </w:pPr>
      <w:r>
        <w:rPr>
          <w:rFonts w:hint="eastAsia"/>
          <w:color w:val="000000" w:themeColor="text1"/>
          <w:sz w:val="24"/>
        </w:rPr>
        <w:t>图</w:t>
      </w:r>
      <w:commentRangeEnd w:id="188"/>
      <w:r>
        <w:commentReference w:id="188"/>
      </w:r>
      <w:r>
        <w:rPr>
          <w:rFonts w:hint="eastAsia"/>
          <w:color w:val="000000" w:themeColor="text1"/>
          <w:sz w:val="24"/>
        </w:rPr>
        <w:t>。</w:t>
      </w:r>
      <w:commentRangeStart w:id="196"/>
      <w:del w:id="197" w:author="Robot" w:date="2018-01-23T20:14:00Z">
        <w:r w:rsidDel="00BC1667">
          <w:rPr>
            <w:rFonts w:hint="eastAsia"/>
            <w:color w:val="000000" w:themeColor="text1"/>
            <w:sz w:val="24"/>
          </w:rPr>
          <w:delText>该图是蚁群算法中蚁群进行随机探索的路径集合</w:delText>
        </w:r>
        <w:commentRangeEnd w:id="196"/>
        <w:r w:rsidDel="00BC1667">
          <w:rPr>
            <w:rFonts w:hint="eastAsia"/>
          </w:rPr>
          <w:commentReference w:id="196"/>
        </w:r>
        <w:r w:rsidDel="00BC1667">
          <w:rPr>
            <w:rFonts w:hint="eastAsia"/>
            <w:color w:val="000000" w:themeColor="text1"/>
            <w:sz w:val="24"/>
          </w:rPr>
          <w:delText>。</w:delText>
        </w:r>
      </w:del>
      <w:ins w:id="198" w:author="Robot" w:date="2018-01-23T20:14:00Z">
        <w:r w:rsidR="00BC1667">
          <w:rPr>
            <w:rFonts w:hint="eastAsia"/>
            <w:color w:val="000000" w:themeColor="text1"/>
            <w:sz w:val="24"/>
          </w:rPr>
          <w:t>该图</w:t>
        </w:r>
      </w:ins>
      <w:ins w:id="199" w:author="Robot" w:date="2018-01-23T20:15:00Z">
        <w:r w:rsidR="00BC1667">
          <w:rPr>
            <w:rFonts w:hint="eastAsia"/>
            <w:color w:val="000000" w:themeColor="text1"/>
            <w:sz w:val="24"/>
          </w:rPr>
          <w:t>即为群体</w:t>
        </w:r>
      </w:ins>
      <w:ins w:id="200" w:author="Robot" w:date="2018-01-23T20:16:00Z">
        <w:r w:rsidR="00BC1667">
          <w:rPr>
            <w:rFonts w:hint="eastAsia"/>
            <w:color w:val="000000" w:themeColor="text1"/>
            <w:sz w:val="24"/>
          </w:rPr>
          <w:t>执行活动的搜索空间</w:t>
        </w:r>
      </w:ins>
      <w:ins w:id="201" w:author="Robot" w:date="2018-01-23T20:17:00Z">
        <w:r w:rsidR="00BC1667">
          <w:rPr>
            <w:rFonts w:hint="eastAsia"/>
            <w:color w:val="000000" w:themeColor="text1"/>
            <w:sz w:val="24"/>
          </w:rPr>
          <w:t>，空间的起始点设为</w:t>
        </w:r>
        <w:r w:rsidR="00BC1667">
          <w:rPr>
            <w:rFonts w:hint="eastAsia"/>
            <w:color w:val="000000" w:themeColor="text1"/>
            <w:sz w:val="24"/>
          </w:rPr>
          <w:t>S</w:t>
        </w:r>
        <w:r w:rsidR="00BC1667">
          <w:rPr>
            <w:rFonts w:hint="eastAsia"/>
            <w:color w:val="000000" w:themeColor="text1"/>
            <w:sz w:val="24"/>
          </w:rPr>
          <w:t>，终点设为</w:t>
        </w:r>
        <w:r w:rsidR="00BC1667">
          <w:rPr>
            <w:rFonts w:hint="eastAsia"/>
            <w:color w:val="000000" w:themeColor="text1"/>
            <w:sz w:val="24"/>
          </w:rPr>
          <w:t>E</w:t>
        </w:r>
      </w:ins>
      <w:ins w:id="202" w:author="Robot" w:date="2018-01-23T20:16:00Z">
        <w:r w:rsidR="00BC1667">
          <w:rPr>
            <w:rFonts w:hint="eastAsia"/>
            <w:color w:val="000000" w:themeColor="text1"/>
            <w:sz w:val="24"/>
          </w:rPr>
          <w:t>。</w:t>
        </w:r>
      </w:ins>
    </w:p>
    <w:p w14:paraId="16996481" w14:textId="40BF172F" w:rsidR="00B52E8B" w:rsidRDefault="0096001B">
      <w:pPr>
        <w:jc w:val="left"/>
        <w:rPr>
          <w:color w:val="000000" w:themeColor="text1"/>
          <w:sz w:val="24"/>
        </w:rPr>
      </w:pPr>
      <w:r>
        <w:rPr>
          <w:rFonts w:hint="eastAsia"/>
          <w:color w:val="000000" w:themeColor="text1"/>
          <w:sz w:val="24"/>
        </w:rPr>
        <w:t>步骤</w:t>
      </w:r>
      <w:r>
        <w:rPr>
          <w:rFonts w:hint="eastAsia"/>
          <w:color w:val="000000" w:themeColor="text1"/>
          <w:sz w:val="24"/>
        </w:rPr>
        <w:t>2</w:t>
      </w:r>
      <w:r>
        <w:rPr>
          <w:rFonts w:hint="eastAsia"/>
          <w:color w:val="000000" w:themeColor="text1"/>
          <w:sz w:val="24"/>
        </w:rPr>
        <w:t>：</w:t>
      </w:r>
      <w:ins w:id="203" w:author="LWL" w:date="2018-01-24T02:03:00Z">
        <w:r w:rsidR="004875BD">
          <w:rPr>
            <w:rFonts w:hint="eastAsia"/>
            <w:color w:val="000000" w:themeColor="text1"/>
            <w:sz w:val="24"/>
          </w:rPr>
          <w:t>对</w:t>
        </w:r>
      </w:ins>
      <w:del w:id="204" w:author="abc" w:date="2018-01-23T09:20:00Z">
        <w:r>
          <w:rPr>
            <w:rFonts w:hint="eastAsia"/>
            <w:color w:val="000000" w:themeColor="text1"/>
            <w:sz w:val="24"/>
          </w:rPr>
          <w:delText>执行基于车间调度的改进蚁群算法</w:delText>
        </w:r>
      </w:del>
      <w:ins w:id="205" w:author="Robot" w:date="2018-01-23T20:20:00Z">
        <w:del w:id="206" w:author="LWL" w:date="2018-01-24T02:03:00Z">
          <w:r w:rsidR="00212352" w:rsidDel="004875BD">
            <w:rPr>
              <w:rFonts w:hint="eastAsia"/>
              <w:color w:val="000000" w:themeColor="text1"/>
              <w:sz w:val="24"/>
            </w:rPr>
            <w:delText>在</w:delText>
          </w:r>
        </w:del>
        <w:r w:rsidR="00212352">
          <w:rPr>
            <w:rFonts w:hint="eastAsia"/>
            <w:color w:val="000000" w:themeColor="text1"/>
            <w:sz w:val="24"/>
          </w:rPr>
          <w:t>步骤</w:t>
        </w:r>
        <w:r w:rsidR="00212352">
          <w:rPr>
            <w:rFonts w:hint="eastAsia"/>
            <w:color w:val="000000" w:themeColor="text1"/>
            <w:sz w:val="24"/>
          </w:rPr>
          <w:t>1</w:t>
        </w:r>
        <w:r w:rsidR="00212352">
          <w:rPr>
            <w:rFonts w:hint="eastAsia"/>
            <w:color w:val="000000" w:themeColor="text1"/>
            <w:sz w:val="24"/>
          </w:rPr>
          <w:t>建立的搜索空间中进行</w:t>
        </w:r>
      </w:ins>
      <w:ins w:id="207" w:author="Robot" w:date="2018-01-23T20:21:00Z">
        <w:r w:rsidR="00212352">
          <w:rPr>
            <w:rFonts w:hint="eastAsia"/>
            <w:color w:val="000000" w:themeColor="text1"/>
            <w:sz w:val="24"/>
          </w:rPr>
          <w:t>路径搜索，</w:t>
        </w:r>
      </w:ins>
      <w:ins w:id="208" w:author="abc" w:date="2018-01-23T09:20:00Z">
        <w:del w:id="209" w:author="Robot" w:date="2018-01-23T20:21:00Z">
          <w:r w:rsidDel="00212352">
            <w:rPr>
              <w:rFonts w:hint="eastAsia"/>
              <w:color w:val="000000" w:themeColor="text1"/>
              <w:sz w:val="24"/>
            </w:rPr>
            <w:delText>搜索路径的</w:delText>
          </w:r>
        </w:del>
      </w:ins>
      <w:del w:id="210" w:author="abc" w:date="2018-01-23T09:20:00Z">
        <w:r>
          <w:rPr>
            <w:rFonts w:hint="eastAsia"/>
            <w:color w:val="000000" w:themeColor="text1"/>
            <w:sz w:val="24"/>
          </w:rPr>
          <w:delText>，</w:delText>
        </w:r>
      </w:del>
      <w:r>
        <w:rPr>
          <w:rFonts w:hint="eastAsia"/>
          <w:color w:val="000000" w:themeColor="text1"/>
          <w:sz w:val="24"/>
        </w:rPr>
        <w:t>具体过程如下：</w:t>
      </w:r>
    </w:p>
    <w:p w14:paraId="15B1670F" w14:textId="36BA3D00" w:rsidR="00B52E8B" w:rsidRDefault="0096001B">
      <w:pPr>
        <w:pStyle w:val="2"/>
        <w:ind w:firstLine="0"/>
        <w:jc w:val="left"/>
        <w:rPr>
          <w:color w:val="000000" w:themeColor="text1"/>
          <w:sz w:val="24"/>
        </w:rPr>
      </w:pPr>
      <w:commentRangeStart w:id="211"/>
      <w:r>
        <w:rPr>
          <w:rFonts w:hint="eastAsia"/>
          <w:color w:val="000000" w:themeColor="text1"/>
          <w:sz w:val="24"/>
        </w:rPr>
        <w:t>&lt;</w:t>
      </w:r>
      <w:r>
        <w:rPr>
          <w:color w:val="000000" w:themeColor="text1"/>
          <w:sz w:val="24"/>
        </w:rPr>
        <w:t>1&gt;</w:t>
      </w:r>
      <w:r>
        <w:rPr>
          <w:rFonts w:hint="eastAsia"/>
          <w:color w:val="000000" w:themeColor="text1"/>
          <w:sz w:val="24"/>
        </w:rPr>
        <w:t>执行</w:t>
      </w:r>
      <w:ins w:id="212" w:author="LWL" w:date="2018-01-24T01:42:00Z">
        <w:r w:rsidR="00046313">
          <w:rPr>
            <w:rFonts w:hint="eastAsia"/>
            <w:color w:val="000000" w:themeColor="text1"/>
            <w:sz w:val="24"/>
          </w:rPr>
          <w:t>N轮循环</w:t>
        </w:r>
      </w:ins>
      <w:del w:id="213" w:author="LWL" w:date="2018-01-24T01:42:00Z">
        <w:r w:rsidDel="000D42EE">
          <w:rPr>
            <w:rFonts w:hint="eastAsia"/>
            <w:color w:val="000000" w:themeColor="text1"/>
            <w:sz w:val="24"/>
          </w:rPr>
          <w:delText>外循环：共循环N轮</w:delText>
        </w:r>
      </w:del>
      <w:r>
        <w:rPr>
          <w:rFonts w:hint="eastAsia"/>
          <w:color w:val="000000" w:themeColor="text1"/>
          <w:sz w:val="24"/>
        </w:rPr>
        <w:t>，每轮循环开始时生成一个规模为m的</w:t>
      </w:r>
      <w:del w:id="214" w:author="abc" w:date="2018-01-23T09:26:00Z">
        <w:r>
          <w:rPr>
            <w:rFonts w:hint="eastAsia"/>
            <w:color w:val="000000" w:themeColor="text1"/>
            <w:sz w:val="24"/>
          </w:rPr>
          <w:delText>蚁群</w:delText>
        </w:r>
      </w:del>
      <w:ins w:id="215" w:author="abc" w:date="2018-01-23T09:26:00Z">
        <w:r>
          <w:rPr>
            <w:rFonts w:hint="eastAsia"/>
            <w:color w:val="000000" w:themeColor="text1"/>
            <w:sz w:val="24"/>
          </w:rPr>
          <w:t>群体</w:t>
        </w:r>
      </w:ins>
      <w:r>
        <w:rPr>
          <w:rFonts w:hint="eastAsia"/>
          <w:color w:val="000000" w:themeColor="text1"/>
          <w:sz w:val="24"/>
        </w:rPr>
        <w:t>，</w:t>
      </w:r>
      <w:del w:id="216" w:author="LWL" w:date="2018-01-24T02:08:00Z">
        <w:r w:rsidDel="00FA36A1">
          <w:rPr>
            <w:rFonts w:hint="eastAsia"/>
            <w:color w:val="000000" w:themeColor="text1"/>
            <w:sz w:val="24"/>
          </w:rPr>
          <w:delText>m只蚂蚁</w:delText>
        </w:r>
      </w:del>
      <w:ins w:id="217" w:author="abc" w:date="2018-01-23T09:27:00Z">
        <w:del w:id="218" w:author="LWL" w:date="2018-01-24T02:08:00Z">
          <w:r w:rsidDel="00FA36A1">
            <w:rPr>
              <w:rFonts w:hint="eastAsia"/>
              <w:color w:val="000000" w:themeColor="text1"/>
              <w:sz w:val="24"/>
            </w:rPr>
            <w:delText>群体</w:delText>
          </w:r>
        </w:del>
      </w:ins>
      <w:del w:id="219" w:author="LWL" w:date="2018-01-24T02:08:00Z">
        <w:r w:rsidDel="00FA36A1">
          <w:rPr>
            <w:rFonts w:hint="eastAsia"/>
            <w:color w:val="000000" w:themeColor="text1"/>
            <w:sz w:val="24"/>
          </w:rPr>
          <w:delText>均放置在起点S中，并将起点S放入每只蚂蚁的禁忌表中，起点S的后续工序放入蚂蚁的可选池中。</w:delText>
        </w:r>
      </w:del>
      <w:ins w:id="220" w:author="LWL" w:date="2018-01-24T02:08:00Z">
        <w:r w:rsidR="00FA36A1">
          <w:rPr>
            <w:rFonts w:hint="eastAsia"/>
            <w:color w:val="000000" w:themeColor="text1"/>
            <w:sz w:val="24"/>
          </w:rPr>
          <w:t>群体中每个</w:t>
        </w:r>
      </w:ins>
      <w:ins w:id="221" w:author="LWL" w:date="2018-01-24T02:09:00Z">
        <w:r w:rsidR="00FA36A1">
          <w:rPr>
            <w:rFonts w:hint="eastAsia"/>
            <w:color w:val="000000" w:themeColor="text1"/>
            <w:sz w:val="24"/>
          </w:rPr>
          <w:t>个体都有一个搜索序列</w:t>
        </w:r>
      </w:ins>
      <w:ins w:id="222" w:author="LWL" w:date="2018-01-24T02:10:00Z">
        <w:r w:rsidR="00FA36A1">
          <w:rPr>
            <w:rFonts w:hint="eastAsia"/>
            <w:color w:val="000000" w:themeColor="text1"/>
            <w:sz w:val="24"/>
          </w:rPr>
          <w:t>和可选池，搜索序列</w:t>
        </w:r>
        <w:proofErr w:type="gramStart"/>
        <w:r w:rsidR="00FA36A1">
          <w:rPr>
            <w:rFonts w:hint="eastAsia"/>
            <w:color w:val="000000" w:themeColor="text1"/>
            <w:sz w:val="24"/>
          </w:rPr>
          <w:t>初始只</w:t>
        </w:r>
        <w:proofErr w:type="gramEnd"/>
        <w:r w:rsidR="00FA36A1">
          <w:rPr>
            <w:rFonts w:hint="eastAsia"/>
            <w:color w:val="000000" w:themeColor="text1"/>
            <w:sz w:val="24"/>
          </w:rPr>
          <w:t>包含起始点S，可选池</w:t>
        </w:r>
      </w:ins>
      <w:ins w:id="223" w:author="LWL" w:date="2018-01-24T03:47:00Z">
        <w:r w:rsidR="001256E8">
          <w:rPr>
            <w:rFonts w:hint="eastAsia"/>
            <w:color w:val="000000" w:themeColor="text1"/>
            <w:sz w:val="24"/>
          </w:rPr>
          <w:t>初始包含</w:t>
        </w:r>
      </w:ins>
      <w:ins w:id="224" w:author="LWL" w:date="2018-01-24T02:10:00Z">
        <w:r w:rsidR="00FA36A1">
          <w:rPr>
            <w:color w:val="000000" w:themeColor="text1"/>
            <w:sz w:val="24"/>
          </w:rPr>
          <w:t>S</w:t>
        </w:r>
        <w:r w:rsidR="00FA36A1">
          <w:rPr>
            <w:rFonts w:hint="eastAsia"/>
            <w:color w:val="000000" w:themeColor="text1"/>
            <w:sz w:val="24"/>
          </w:rPr>
          <w:t>的后续工序</w:t>
        </w:r>
      </w:ins>
      <w:ins w:id="225" w:author="LWL" w:date="2018-01-24T02:11:00Z">
        <w:r w:rsidR="00FA36A1">
          <w:rPr>
            <w:rFonts w:hint="eastAsia"/>
            <w:color w:val="000000" w:themeColor="text1"/>
            <w:sz w:val="24"/>
          </w:rPr>
          <w:t>。在每轮循环中执行以下内循环</w:t>
        </w:r>
      </w:ins>
    </w:p>
    <w:p w14:paraId="51CB54C8" w14:textId="217451E5" w:rsidR="00B52E8B" w:rsidRDefault="0096001B">
      <w:pPr>
        <w:pStyle w:val="2"/>
        <w:ind w:firstLine="0"/>
        <w:jc w:val="left"/>
        <w:rPr>
          <w:color w:val="000000" w:themeColor="text1"/>
          <w:sz w:val="24"/>
        </w:rPr>
      </w:pPr>
      <w:r>
        <w:rPr>
          <w:rFonts w:hint="eastAsia"/>
          <w:color w:val="000000" w:themeColor="text1"/>
          <w:sz w:val="24"/>
        </w:rPr>
        <w:t>&lt;</w:t>
      </w:r>
      <w:r>
        <w:rPr>
          <w:color w:val="000000" w:themeColor="text1"/>
          <w:sz w:val="24"/>
        </w:rPr>
        <w:t>1.1&gt;</w:t>
      </w:r>
      <w:r>
        <w:rPr>
          <w:rFonts w:hint="eastAsia"/>
          <w:color w:val="000000" w:themeColor="text1"/>
          <w:sz w:val="24"/>
        </w:rPr>
        <w:t>执行内循环</w:t>
      </w:r>
      <w:ins w:id="226" w:author="LWL" w:date="2018-01-24T02:14:00Z">
        <w:r w:rsidR="00E31BE8">
          <w:rPr>
            <w:rFonts w:hint="eastAsia"/>
            <w:color w:val="000000" w:themeColor="text1"/>
            <w:sz w:val="24"/>
          </w:rPr>
          <w:t>1</w:t>
        </w:r>
        <w:r w:rsidR="00E31BE8">
          <w:rPr>
            <w:color w:val="000000" w:themeColor="text1"/>
            <w:sz w:val="24"/>
          </w:rPr>
          <w:t>.1</w:t>
        </w:r>
      </w:ins>
      <w:r>
        <w:rPr>
          <w:rFonts w:hint="eastAsia"/>
          <w:color w:val="000000" w:themeColor="text1"/>
          <w:sz w:val="24"/>
        </w:rPr>
        <w:t>：当且仅当</w:t>
      </w:r>
      <w:ins w:id="227" w:author="LWL" w:date="2018-01-24T02:11:00Z">
        <w:r w:rsidR="00FA36A1">
          <w:rPr>
            <w:rFonts w:hint="eastAsia"/>
            <w:color w:val="000000" w:themeColor="text1"/>
            <w:sz w:val="24"/>
          </w:rPr>
          <w:t>群体</w:t>
        </w:r>
      </w:ins>
      <w:del w:id="228" w:author="LWL" w:date="2018-01-24T02:11:00Z">
        <w:r w:rsidDel="00FA36A1">
          <w:rPr>
            <w:rFonts w:hint="eastAsia"/>
            <w:color w:val="000000" w:themeColor="text1"/>
            <w:sz w:val="24"/>
          </w:rPr>
          <w:delText>蚁群</w:delText>
        </w:r>
      </w:del>
      <w:r>
        <w:rPr>
          <w:rFonts w:hint="eastAsia"/>
          <w:color w:val="000000" w:themeColor="text1"/>
          <w:sz w:val="24"/>
        </w:rPr>
        <w:t>中所有</w:t>
      </w:r>
      <w:del w:id="229" w:author="LWL" w:date="2018-01-24T02:11:00Z">
        <w:r w:rsidDel="00FA36A1">
          <w:rPr>
            <w:rFonts w:hint="eastAsia"/>
            <w:color w:val="000000" w:themeColor="text1"/>
            <w:sz w:val="24"/>
          </w:rPr>
          <w:delText>蚂蚁</w:delText>
        </w:r>
      </w:del>
      <w:ins w:id="230" w:author="LWL" w:date="2018-01-24T02:11:00Z">
        <w:r w:rsidR="00FA36A1">
          <w:rPr>
            <w:rFonts w:hint="eastAsia"/>
            <w:color w:val="000000" w:themeColor="text1"/>
            <w:sz w:val="24"/>
          </w:rPr>
          <w:t>个体</w:t>
        </w:r>
      </w:ins>
      <w:r>
        <w:rPr>
          <w:rFonts w:hint="eastAsia"/>
          <w:color w:val="000000" w:themeColor="text1"/>
          <w:sz w:val="24"/>
        </w:rPr>
        <w:t>均达到终点E时内循环结束。结束后</w:t>
      </w:r>
      <w:ins w:id="231" w:author="LWL" w:date="2018-01-24T02:12:00Z">
        <w:r w:rsidR="00FA36A1">
          <w:rPr>
            <w:rFonts w:hint="eastAsia"/>
            <w:color w:val="000000" w:themeColor="text1"/>
            <w:sz w:val="24"/>
          </w:rPr>
          <w:t>个体</w:t>
        </w:r>
      </w:ins>
      <w:del w:id="232" w:author="LWL" w:date="2018-01-24T02:12:00Z">
        <w:r w:rsidDel="00FA36A1">
          <w:rPr>
            <w:rFonts w:hint="eastAsia"/>
            <w:color w:val="000000" w:themeColor="text1"/>
            <w:sz w:val="24"/>
          </w:rPr>
          <w:delText>每只蚂蚁</w:delText>
        </w:r>
      </w:del>
      <w:r>
        <w:rPr>
          <w:rFonts w:hint="eastAsia"/>
          <w:color w:val="000000" w:themeColor="text1"/>
          <w:sz w:val="24"/>
        </w:rPr>
        <w:t>的</w:t>
      </w:r>
      <w:del w:id="233" w:author="LWL" w:date="2018-01-24T02:12:00Z">
        <w:r w:rsidDel="00FA36A1">
          <w:rPr>
            <w:rFonts w:hint="eastAsia"/>
            <w:color w:val="000000" w:themeColor="text1"/>
            <w:sz w:val="24"/>
          </w:rPr>
          <w:delText>禁忌表</w:delText>
        </w:r>
      </w:del>
      <w:ins w:id="234" w:author="LWL" w:date="2018-01-24T02:12:00Z">
        <w:r w:rsidR="00FA36A1">
          <w:rPr>
            <w:rFonts w:hint="eastAsia"/>
            <w:color w:val="000000" w:themeColor="text1"/>
            <w:sz w:val="24"/>
          </w:rPr>
          <w:t>搜索序列</w:t>
        </w:r>
      </w:ins>
      <w:r>
        <w:rPr>
          <w:rFonts w:hint="eastAsia"/>
          <w:color w:val="000000" w:themeColor="text1"/>
          <w:sz w:val="24"/>
        </w:rPr>
        <w:t>中</w:t>
      </w:r>
      <w:ins w:id="235" w:author="LWL" w:date="2018-01-24T02:12:00Z">
        <w:r w:rsidR="00FA36A1">
          <w:rPr>
            <w:rFonts w:hint="eastAsia"/>
            <w:color w:val="000000" w:themeColor="text1"/>
            <w:sz w:val="24"/>
          </w:rPr>
          <w:t>的</w:t>
        </w:r>
      </w:ins>
      <w:r>
        <w:rPr>
          <w:rFonts w:hint="eastAsia"/>
          <w:color w:val="000000" w:themeColor="text1"/>
          <w:sz w:val="24"/>
        </w:rPr>
        <w:t>工序</w:t>
      </w:r>
      <w:del w:id="236" w:author="LWL" w:date="2018-01-24T02:12:00Z">
        <w:r w:rsidDel="00FA36A1">
          <w:rPr>
            <w:rFonts w:hint="eastAsia"/>
            <w:color w:val="000000" w:themeColor="text1"/>
            <w:sz w:val="24"/>
          </w:rPr>
          <w:delText>的</w:delText>
        </w:r>
      </w:del>
      <w:ins w:id="237" w:author="LWL" w:date="2018-01-24T02:12:00Z">
        <w:r w:rsidR="00FA36A1">
          <w:rPr>
            <w:rFonts w:hint="eastAsia"/>
            <w:color w:val="000000" w:themeColor="text1"/>
            <w:sz w:val="24"/>
          </w:rPr>
          <w:t>按照</w:t>
        </w:r>
      </w:ins>
      <w:r>
        <w:rPr>
          <w:rFonts w:hint="eastAsia"/>
          <w:color w:val="000000" w:themeColor="text1"/>
          <w:sz w:val="24"/>
        </w:rPr>
        <w:t>添加顺序</w:t>
      </w:r>
      <w:del w:id="238" w:author="LWL" w:date="2018-01-24T02:12:00Z">
        <w:r w:rsidDel="00FA36A1">
          <w:rPr>
            <w:rFonts w:hint="eastAsia"/>
            <w:color w:val="000000" w:themeColor="text1"/>
            <w:sz w:val="24"/>
          </w:rPr>
          <w:delText>将作为该蚂蚁的轨迹</w:delText>
        </w:r>
      </w:del>
      <w:ins w:id="239" w:author="LWL" w:date="2018-01-24T02:12:00Z">
        <w:r w:rsidR="00FA36A1">
          <w:rPr>
            <w:rFonts w:hint="eastAsia"/>
            <w:color w:val="000000" w:themeColor="text1"/>
            <w:sz w:val="24"/>
          </w:rPr>
          <w:t>即成为该个体的搜索路径，对应</w:t>
        </w:r>
      </w:ins>
      <w:ins w:id="240" w:author="LWL" w:date="2018-01-24T02:13:00Z">
        <w:r w:rsidR="00FA36A1">
          <w:rPr>
            <w:rFonts w:hint="eastAsia"/>
            <w:color w:val="000000" w:themeColor="text1"/>
            <w:sz w:val="24"/>
          </w:rPr>
          <w:t>一种调度方案。</w:t>
        </w:r>
      </w:ins>
      <w:del w:id="241" w:author="LWL" w:date="2018-01-24T02:13:00Z">
        <w:r w:rsidDel="00FA36A1">
          <w:rPr>
            <w:rFonts w:hint="eastAsia"/>
            <w:color w:val="000000" w:themeColor="text1"/>
            <w:sz w:val="24"/>
          </w:rPr>
          <w:delText>,</w:delText>
        </w:r>
      </w:del>
      <w:proofErr w:type="gramStart"/>
      <w:r>
        <w:rPr>
          <w:rFonts w:hint="eastAsia"/>
          <w:color w:val="000000" w:themeColor="text1"/>
          <w:sz w:val="24"/>
        </w:rPr>
        <w:t>该</w:t>
      </w:r>
      <w:ins w:id="242" w:author="LWL" w:date="2018-01-24T02:13:00Z">
        <w:r w:rsidR="00FA36A1">
          <w:rPr>
            <w:rFonts w:hint="eastAsia"/>
            <w:color w:val="000000" w:themeColor="text1"/>
            <w:sz w:val="24"/>
          </w:rPr>
          <w:t>内</w:t>
        </w:r>
      </w:ins>
      <w:r>
        <w:rPr>
          <w:rFonts w:hint="eastAsia"/>
          <w:color w:val="000000" w:themeColor="text1"/>
          <w:sz w:val="24"/>
        </w:rPr>
        <w:t>循环</w:t>
      </w:r>
      <w:proofErr w:type="gramEnd"/>
      <w:r>
        <w:rPr>
          <w:rFonts w:hint="eastAsia"/>
          <w:color w:val="000000" w:themeColor="text1"/>
          <w:sz w:val="24"/>
        </w:rPr>
        <w:t>的执行过程为：每</w:t>
      </w:r>
      <w:ins w:id="243" w:author="LWL" w:date="2018-01-24T02:13:00Z">
        <w:r w:rsidR="00FA36A1">
          <w:rPr>
            <w:rFonts w:hint="eastAsia"/>
            <w:color w:val="000000" w:themeColor="text1"/>
            <w:sz w:val="24"/>
          </w:rPr>
          <w:t>个个体</w:t>
        </w:r>
      </w:ins>
      <w:del w:id="244" w:author="LWL" w:date="2018-01-24T02:13:00Z">
        <w:r w:rsidDel="00FA36A1">
          <w:rPr>
            <w:rFonts w:hint="eastAsia"/>
            <w:color w:val="000000" w:themeColor="text1"/>
            <w:sz w:val="24"/>
          </w:rPr>
          <w:delText>只蚂蚁</w:delText>
        </w:r>
      </w:del>
      <w:r>
        <w:rPr>
          <w:rFonts w:hint="eastAsia"/>
          <w:color w:val="000000" w:themeColor="text1"/>
          <w:sz w:val="24"/>
        </w:rPr>
        <w:t>都需要计算可选池中每一个</w:t>
      </w:r>
      <w:del w:id="245" w:author="LWL" w:date="2018-01-24T02:13:00Z">
        <w:r w:rsidDel="00FA36A1">
          <w:rPr>
            <w:rFonts w:hint="eastAsia"/>
            <w:color w:val="000000" w:themeColor="text1"/>
            <w:sz w:val="24"/>
          </w:rPr>
          <w:delText>装配</w:delText>
        </w:r>
      </w:del>
      <w:ins w:id="246" w:author="LWL" w:date="2018-01-24T02:13:00Z">
        <w:r w:rsidR="00FA36A1">
          <w:rPr>
            <w:rFonts w:hint="eastAsia"/>
            <w:color w:val="000000" w:themeColor="text1"/>
            <w:sz w:val="24"/>
          </w:rPr>
          <w:t>工序的加工</w:t>
        </w:r>
      </w:ins>
      <w:r>
        <w:rPr>
          <w:rFonts w:hint="eastAsia"/>
          <w:color w:val="000000" w:themeColor="text1"/>
          <w:sz w:val="24"/>
        </w:rPr>
        <w:t>选项的概率。产生随机数，根据各</w:t>
      </w:r>
      <w:del w:id="247" w:author="LWL" w:date="2018-01-24T02:13:00Z">
        <w:r w:rsidDel="00FA36A1">
          <w:rPr>
            <w:rFonts w:hint="eastAsia"/>
            <w:color w:val="000000" w:themeColor="text1"/>
            <w:sz w:val="24"/>
          </w:rPr>
          <w:delText>装配</w:delText>
        </w:r>
      </w:del>
      <w:r>
        <w:rPr>
          <w:rFonts w:hint="eastAsia"/>
          <w:color w:val="000000" w:themeColor="text1"/>
          <w:sz w:val="24"/>
        </w:rPr>
        <w:t>选项的概率选择一个工序加入到</w:t>
      </w:r>
      <w:ins w:id="248" w:author="LWL" w:date="2018-01-24T02:13:00Z">
        <w:r w:rsidR="00FA36A1">
          <w:rPr>
            <w:rFonts w:hint="eastAsia"/>
            <w:color w:val="000000" w:themeColor="text1"/>
            <w:sz w:val="24"/>
          </w:rPr>
          <w:t>搜索序列</w:t>
        </w:r>
      </w:ins>
      <w:del w:id="249" w:author="LWL" w:date="2018-01-24T02:13:00Z">
        <w:r w:rsidDel="00FA36A1">
          <w:rPr>
            <w:rFonts w:hint="eastAsia"/>
            <w:color w:val="000000" w:themeColor="text1"/>
            <w:sz w:val="24"/>
          </w:rPr>
          <w:delText>禁忌池</w:delText>
        </w:r>
      </w:del>
      <w:r>
        <w:rPr>
          <w:rFonts w:hint="eastAsia"/>
          <w:color w:val="000000" w:themeColor="text1"/>
          <w:sz w:val="24"/>
        </w:rPr>
        <w:t>中，并把后续工序添加到可选池中。</w:t>
      </w:r>
      <w:ins w:id="250" w:author="LWL" w:date="2018-01-24T02:13:00Z">
        <w:r w:rsidR="00FA36A1">
          <w:rPr>
            <w:rFonts w:hint="eastAsia"/>
            <w:color w:val="000000" w:themeColor="text1"/>
            <w:sz w:val="24"/>
          </w:rPr>
          <w:t>个体</w:t>
        </w:r>
      </w:ins>
      <w:del w:id="251" w:author="LWL" w:date="2018-01-24T02:13:00Z">
        <w:r w:rsidDel="00FA36A1">
          <w:rPr>
            <w:rFonts w:hint="eastAsia"/>
            <w:color w:val="000000" w:themeColor="text1"/>
            <w:sz w:val="24"/>
          </w:rPr>
          <w:delText>蚂蚁</w:delText>
        </w:r>
      </w:del>
      <w:r>
        <w:rPr>
          <w:rFonts w:hint="eastAsia"/>
          <w:color w:val="000000" w:themeColor="text1"/>
          <w:sz w:val="24"/>
        </w:rPr>
        <w:t>重复该执行过程直至达到终点E</w:t>
      </w:r>
      <w:ins w:id="252" w:author="LWL" w:date="2018-01-24T02:14:00Z">
        <w:r w:rsidR="00E31BE8">
          <w:rPr>
            <w:rFonts w:hint="eastAsia"/>
            <w:color w:val="000000" w:themeColor="text1"/>
            <w:sz w:val="24"/>
          </w:rPr>
          <w:t>，即搜索序列包含终点E</w:t>
        </w:r>
      </w:ins>
      <w:r>
        <w:rPr>
          <w:rFonts w:hint="eastAsia"/>
          <w:color w:val="000000" w:themeColor="text1"/>
          <w:sz w:val="24"/>
        </w:rPr>
        <w:t>。</w:t>
      </w:r>
    </w:p>
    <w:p w14:paraId="00806E8D" w14:textId="343BB41C" w:rsidR="00B52E8B" w:rsidRDefault="0096001B">
      <w:pPr>
        <w:pStyle w:val="2"/>
        <w:ind w:firstLine="0"/>
        <w:jc w:val="left"/>
        <w:rPr>
          <w:color w:val="000000" w:themeColor="text1"/>
          <w:sz w:val="24"/>
        </w:rPr>
      </w:pPr>
      <w:r>
        <w:rPr>
          <w:color w:val="000000" w:themeColor="text1"/>
          <w:sz w:val="24"/>
        </w:rPr>
        <w:t>&lt;1.2</w:t>
      </w:r>
      <w:r>
        <w:rPr>
          <w:rFonts w:hint="eastAsia"/>
          <w:color w:val="000000" w:themeColor="text1"/>
          <w:sz w:val="24"/>
        </w:rPr>
        <w:t>&gt;</w:t>
      </w:r>
      <w:ins w:id="253" w:author="LWL" w:date="2018-01-24T02:14:00Z">
        <w:r w:rsidR="00E31BE8">
          <w:rPr>
            <w:rFonts w:hint="eastAsia"/>
            <w:color w:val="000000" w:themeColor="text1"/>
            <w:sz w:val="24"/>
          </w:rPr>
          <w:t>执行内循环1</w:t>
        </w:r>
        <w:r w:rsidR="00E31BE8">
          <w:rPr>
            <w:color w:val="000000" w:themeColor="text1"/>
            <w:sz w:val="24"/>
          </w:rPr>
          <w:t>.2</w:t>
        </w:r>
        <w:r w:rsidR="00E31BE8">
          <w:rPr>
            <w:rFonts w:hint="eastAsia"/>
            <w:color w:val="000000" w:themeColor="text1"/>
            <w:sz w:val="24"/>
          </w:rPr>
          <w:t>：</w:t>
        </w:r>
      </w:ins>
      <w:del w:id="254" w:author="LWL" w:date="2018-01-24T02:15:00Z">
        <w:r w:rsidDel="00E31BE8">
          <w:rPr>
            <w:rFonts w:hint="eastAsia"/>
            <w:color w:val="000000" w:themeColor="text1"/>
            <w:sz w:val="24"/>
          </w:rPr>
          <w:delText>筛选本轮的最佳路径：内循环结束后，</w:delText>
        </w:r>
      </w:del>
      <w:r>
        <w:rPr>
          <w:rFonts w:hint="eastAsia"/>
          <w:color w:val="000000" w:themeColor="text1"/>
          <w:sz w:val="24"/>
        </w:rPr>
        <w:t>遍历</w:t>
      </w:r>
      <w:del w:id="255" w:author="LWL" w:date="2018-01-24T02:15:00Z">
        <w:r w:rsidDel="00E31BE8">
          <w:rPr>
            <w:rFonts w:hint="eastAsia"/>
            <w:color w:val="000000" w:themeColor="text1"/>
            <w:sz w:val="24"/>
          </w:rPr>
          <w:delText>所有蚂蚁的禁忌表</w:delText>
        </w:r>
      </w:del>
      <w:ins w:id="256" w:author="LWL" w:date="2018-01-24T02:15:00Z">
        <w:r w:rsidR="00E31BE8">
          <w:rPr>
            <w:rFonts w:hint="eastAsia"/>
            <w:color w:val="000000" w:themeColor="text1"/>
            <w:sz w:val="24"/>
          </w:rPr>
          <w:t>群体中每个个体的搜索序列</w:t>
        </w:r>
      </w:ins>
      <w:r>
        <w:rPr>
          <w:rFonts w:hint="eastAsia"/>
          <w:color w:val="000000" w:themeColor="text1"/>
          <w:sz w:val="24"/>
        </w:rPr>
        <w:t>，</w:t>
      </w:r>
      <w:del w:id="257" w:author="LWL" w:date="2018-01-24T02:15:00Z">
        <w:r w:rsidDel="00E31BE8">
          <w:rPr>
            <w:rFonts w:hint="eastAsia"/>
            <w:color w:val="000000" w:themeColor="text1"/>
            <w:sz w:val="24"/>
          </w:rPr>
          <w:delText>禁忌表</w:delText>
        </w:r>
      </w:del>
      <w:ins w:id="258" w:author="LWL" w:date="2018-01-24T02:15:00Z">
        <w:r w:rsidR="00E31BE8">
          <w:rPr>
            <w:rFonts w:hint="eastAsia"/>
            <w:color w:val="000000" w:themeColor="text1"/>
            <w:sz w:val="24"/>
          </w:rPr>
          <w:t>搜索序列</w:t>
        </w:r>
      </w:ins>
      <w:r>
        <w:rPr>
          <w:rFonts w:hint="eastAsia"/>
          <w:color w:val="000000" w:themeColor="text1"/>
          <w:sz w:val="24"/>
        </w:rPr>
        <w:t>中</w:t>
      </w:r>
      <w:del w:id="259" w:author="LWL" w:date="2018-01-24T02:15:00Z">
        <w:r w:rsidDel="00E31BE8">
          <w:rPr>
            <w:rFonts w:hint="eastAsia"/>
            <w:color w:val="000000" w:themeColor="text1"/>
            <w:sz w:val="24"/>
          </w:rPr>
          <w:delText>装配</w:delText>
        </w:r>
      </w:del>
      <w:r>
        <w:rPr>
          <w:rFonts w:hint="eastAsia"/>
          <w:color w:val="000000" w:themeColor="text1"/>
          <w:sz w:val="24"/>
        </w:rPr>
        <w:t>工序的添加顺序即为对应</w:t>
      </w:r>
      <w:ins w:id="260" w:author="LWL" w:date="2018-01-24T02:15:00Z">
        <w:r w:rsidR="00E31BE8">
          <w:rPr>
            <w:rFonts w:hint="eastAsia"/>
            <w:color w:val="000000" w:themeColor="text1"/>
            <w:sz w:val="24"/>
          </w:rPr>
          <w:t>个体</w:t>
        </w:r>
      </w:ins>
      <w:del w:id="261" w:author="LWL" w:date="2018-01-24T02:15:00Z">
        <w:r w:rsidDel="00E31BE8">
          <w:rPr>
            <w:rFonts w:hint="eastAsia"/>
            <w:color w:val="000000" w:themeColor="text1"/>
            <w:sz w:val="24"/>
          </w:rPr>
          <w:delText>蚂蚁</w:delText>
        </w:r>
      </w:del>
      <w:r>
        <w:rPr>
          <w:rFonts w:hint="eastAsia"/>
          <w:color w:val="000000" w:themeColor="text1"/>
          <w:sz w:val="24"/>
        </w:rPr>
        <w:t>的探索轨迹，从中选择用时最短的路径；将该最短路径与全局的最优路径对比，若用时更少，则进行替换。</w:t>
      </w:r>
    </w:p>
    <w:p w14:paraId="5A1DCE4B" w14:textId="2846C608" w:rsidR="00B52E8B" w:rsidRDefault="0096001B">
      <w:pPr>
        <w:pStyle w:val="2"/>
        <w:ind w:firstLine="0"/>
        <w:jc w:val="left"/>
        <w:rPr>
          <w:color w:val="000000" w:themeColor="text1"/>
          <w:sz w:val="24"/>
        </w:rPr>
      </w:pPr>
      <w:r>
        <w:rPr>
          <w:rFonts w:hint="eastAsia"/>
          <w:color w:val="000000" w:themeColor="text1"/>
          <w:sz w:val="24"/>
        </w:rPr>
        <w:t>&lt;1</w:t>
      </w:r>
      <w:r>
        <w:rPr>
          <w:color w:val="000000" w:themeColor="text1"/>
          <w:sz w:val="24"/>
        </w:rPr>
        <w:t>.</w:t>
      </w:r>
      <w:r>
        <w:rPr>
          <w:rFonts w:hint="eastAsia"/>
          <w:color w:val="000000" w:themeColor="text1"/>
          <w:sz w:val="24"/>
        </w:rPr>
        <w:t>3</w:t>
      </w:r>
      <w:r>
        <w:rPr>
          <w:color w:val="000000" w:themeColor="text1"/>
          <w:sz w:val="24"/>
        </w:rPr>
        <w:t>&gt;</w:t>
      </w:r>
      <w:ins w:id="262" w:author="LWL" w:date="2018-01-24T02:16:00Z">
        <w:r w:rsidR="00E31BE8">
          <w:rPr>
            <w:rFonts w:hint="eastAsia"/>
            <w:color w:val="000000" w:themeColor="text1"/>
            <w:sz w:val="24"/>
          </w:rPr>
          <w:t>执行内循环1</w:t>
        </w:r>
        <w:r w:rsidR="00E31BE8">
          <w:rPr>
            <w:color w:val="000000" w:themeColor="text1"/>
            <w:sz w:val="24"/>
          </w:rPr>
          <w:t>.3</w:t>
        </w:r>
        <w:r w:rsidR="00E31BE8">
          <w:rPr>
            <w:rFonts w:hint="eastAsia"/>
            <w:color w:val="000000" w:themeColor="text1"/>
            <w:sz w:val="24"/>
          </w:rPr>
          <w:t>：遍历群体中的每个个体，</w:t>
        </w:r>
      </w:ins>
      <w:del w:id="263" w:author="LWL" w:date="2018-01-24T02:16:00Z">
        <w:r w:rsidDel="00E31BE8">
          <w:rPr>
            <w:rFonts w:hint="eastAsia"/>
            <w:color w:val="000000" w:themeColor="text1"/>
            <w:sz w:val="24"/>
          </w:rPr>
          <w:delText>更新环境信息素浓度：对蚁群中每只蚂蚁所经过的路径更新信息素。</w:delText>
        </w:r>
        <w:commentRangeEnd w:id="211"/>
        <w:r w:rsidDel="00E31BE8">
          <w:rPr>
            <w:rFonts w:hint="eastAsia"/>
          </w:rPr>
          <w:commentReference w:id="211"/>
        </w:r>
      </w:del>
      <w:ins w:id="264" w:author="LWL" w:date="2018-01-24T02:16:00Z">
        <w:r w:rsidR="00E31BE8">
          <w:rPr>
            <w:rFonts w:hint="eastAsia"/>
            <w:color w:val="000000" w:themeColor="text1"/>
            <w:sz w:val="24"/>
          </w:rPr>
          <w:t>根据个体</w:t>
        </w:r>
      </w:ins>
      <w:ins w:id="265" w:author="LWL" w:date="2018-01-24T02:17:00Z">
        <w:r w:rsidR="00E31BE8">
          <w:rPr>
            <w:rFonts w:hint="eastAsia"/>
            <w:color w:val="000000" w:themeColor="text1"/>
            <w:sz w:val="24"/>
          </w:rPr>
          <w:t>的搜索序列，更新个体对环境信息的影响程度。</w:t>
        </w:r>
      </w:ins>
    </w:p>
    <w:p w14:paraId="7D9FC0A1" w14:textId="77777777" w:rsidR="00B52E8B" w:rsidRDefault="00B52E8B">
      <w:pPr>
        <w:numPr>
          <w:ilvl w:val="255"/>
          <w:numId w:val="0"/>
        </w:numPr>
        <w:jc w:val="left"/>
        <w:rPr>
          <w:del w:id="266" w:author="abc" w:date="2018-01-23T09:23:00Z"/>
          <w:rFonts w:ascii="宋体"/>
          <w:color w:val="000000" w:themeColor="text1"/>
          <w:sz w:val="24"/>
        </w:rPr>
        <w:pPrChange w:id="267" w:author="abc" w:date="2018-01-23T09:23:00Z">
          <w:pPr>
            <w:jc w:val="left"/>
          </w:pPr>
        </w:pPrChange>
      </w:pPr>
    </w:p>
    <w:p w14:paraId="74ADDF0A" w14:textId="14B871B8" w:rsidR="00B52E8B" w:rsidRDefault="00EA4E2C">
      <w:pPr>
        <w:jc w:val="left"/>
        <w:rPr>
          <w:rFonts w:ascii="宋体"/>
          <w:color w:val="000000" w:themeColor="text1"/>
          <w:sz w:val="24"/>
        </w:rPr>
      </w:pPr>
      <w:ins w:id="268" w:author="LWL" w:date="2018-01-24T02:35:00Z">
        <w:r>
          <w:rPr>
            <w:rFonts w:ascii="宋体"/>
            <w:color w:val="000000" w:themeColor="text1"/>
            <w:sz w:val="24"/>
          </w:rPr>
          <w:t>4</w:t>
        </w:r>
      </w:ins>
      <w:del w:id="269" w:author="LWL" w:date="2018-01-24T02:35:00Z">
        <w:r w:rsidR="0096001B" w:rsidDel="00EA4E2C">
          <w:rPr>
            <w:rFonts w:ascii="宋体"/>
            <w:color w:val="000000" w:themeColor="text1"/>
            <w:sz w:val="24"/>
          </w:rPr>
          <w:delText>5</w:delText>
        </w:r>
      </w:del>
      <w:r w:rsidR="0096001B">
        <w:rPr>
          <w:rFonts w:ascii="宋体"/>
          <w:color w:val="000000" w:themeColor="text1"/>
          <w:sz w:val="24"/>
        </w:rPr>
        <w:t>.</w:t>
      </w:r>
      <w:ins w:id="270" w:author="LWL" w:date="2018-01-24T02:37:00Z">
        <w:r>
          <w:rPr>
            <w:rFonts w:ascii="宋体" w:hint="eastAsia"/>
            <w:color w:val="000000" w:themeColor="text1"/>
            <w:sz w:val="24"/>
          </w:rPr>
          <w:t>根据权利1所述的</w:t>
        </w:r>
        <w:r w:rsidRPr="009C1A7D">
          <w:rPr>
            <w:rFonts w:ascii="宋体" w:hint="eastAsia"/>
            <w:color w:val="000000" w:themeColor="text1"/>
            <w:sz w:val="24"/>
          </w:rPr>
          <w:t>基于多Agent的面向订单的柔性生产动态调度方法及系统</w:t>
        </w:r>
        <w:r>
          <w:rPr>
            <w:rFonts w:ascii="宋体" w:hint="eastAsia"/>
            <w:color w:val="000000" w:themeColor="text1"/>
            <w:sz w:val="24"/>
          </w:rPr>
          <w:t>，其特征在于</w:t>
        </w:r>
      </w:ins>
      <w:del w:id="271" w:author="LWL" w:date="2018-01-24T02:37:00Z">
        <w:r w:rsidR="0096001B" w:rsidDel="00EA4E2C">
          <w:rPr>
            <w:rFonts w:ascii="宋体" w:hint="eastAsia"/>
            <w:color w:val="000000" w:themeColor="text1"/>
            <w:sz w:val="24"/>
          </w:rPr>
          <w:delText>根据权利1所述的基于多Agent的空调装配生产动态调度系统，其特征在于</w:delText>
        </w:r>
      </w:del>
      <w:r w:rsidR="0096001B">
        <w:rPr>
          <w:rFonts w:ascii="宋体" w:hint="eastAsia"/>
          <w:color w:val="000000" w:themeColor="text1"/>
          <w:sz w:val="24"/>
        </w:rPr>
        <w:t>，所述的算法Agent的重调度</w:t>
      </w:r>
      <w:ins w:id="272" w:author="LWL" w:date="2018-01-24T02:37:00Z">
        <w:r>
          <w:rPr>
            <w:rFonts w:ascii="宋体" w:hint="eastAsia"/>
            <w:color w:val="000000" w:themeColor="text1"/>
            <w:sz w:val="24"/>
          </w:rPr>
          <w:t>方法</w:t>
        </w:r>
      </w:ins>
      <w:del w:id="273" w:author="LWL" w:date="2018-01-24T02:37:00Z">
        <w:r w:rsidR="0096001B" w:rsidDel="00EA4E2C">
          <w:rPr>
            <w:rFonts w:ascii="宋体" w:hint="eastAsia"/>
            <w:color w:val="000000" w:themeColor="text1"/>
            <w:sz w:val="24"/>
          </w:rPr>
          <w:delText>规则</w:delText>
        </w:r>
      </w:del>
      <w:r w:rsidR="0096001B">
        <w:rPr>
          <w:rFonts w:ascii="宋体" w:hint="eastAsia"/>
          <w:color w:val="000000" w:themeColor="text1"/>
          <w:sz w:val="24"/>
        </w:rPr>
        <w:t>，具体过程为：</w:t>
      </w:r>
    </w:p>
    <w:p w14:paraId="4D527AE4" w14:textId="6689470F" w:rsidR="00B52E8B" w:rsidRDefault="0096001B">
      <w:pPr>
        <w:pStyle w:val="2"/>
        <w:ind w:firstLine="0"/>
        <w:jc w:val="left"/>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w:t>
      </w:r>
      <w:commentRangeStart w:id="274"/>
      <w:del w:id="275" w:author="abc" w:date="2018-01-23T09:33:00Z">
        <w:r>
          <w:rPr>
            <w:rFonts w:hint="eastAsia"/>
            <w:color w:val="000000" w:themeColor="text1"/>
            <w:sz w:val="24"/>
          </w:rPr>
          <w:delText>模拟</w:delText>
        </w:r>
      </w:del>
      <w:proofErr w:type="gramStart"/>
      <w:ins w:id="276" w:author="LWL" w:date="2018-01-24T02:24:00Z">
        <w:r w:rsidR="00651529">
          <w:rPr>
            <w:rFonts w:hint="eastAsia"/>
            <w:color w:val="000000" w:themeColor="text1"/>
            <w:sz w:val="24"/>
          </w:rPr>
          <w:t>启动</w:t>
        </w:r>
      </w:ins>
      <w:ins w:id="277" w:author="LWL" w:date="2018-01-24T02:25:00Z">
        <w:r w:rsidR="00651529">
          <w:rPr>
            <w:rFonts w:hint="eastAsia"/>
            <w:color w:val="000000" w:themeColor="text1"/>
            <w:sz w:val="24"/>
          </w:rPr>
          <w:t>重</w:t>
        </w:r>
        <w:proofErr w:type="gramEnd"/>
        <w:r w:rsidR="00651529">
          <w:rPr>
            <w:rFonts w:hint="eastAsia"/>
            <w:color w:val="000000" w:themeColor="text1"/>
            <w:sz w:val="24"/>
          </w:rPr>
          <w:t>调度：</w:t>
        </w:r>
      </w:ins>
      <w:del w:id="278" w:author="LWL" w:date="2018-01-24T02:24:00Z">
        <w:r w:rsidDel="00651529">
          <w:rPr>
            <w:rFonts w:hint="eastAsia"/>
            <w:color w:val="000000" w:themeColor="text1"/>
            <w:sz w:val="24"/>
          </w:rPr>
          <w:delText>设备故障信息及维修进度。车间Agent接收到故障信息后，响起警报通知维修人员，维修人员作进一步检测后，</w:delText>
        </w:r>
        <w:commentRangeStart w:id="279"/>
        <w:r w:rsidDel="00651529">
          <w:rPr>
            <w:rFonts w:hint="eastAsia"/>
            <w:color w:val="000000" w:themeColor="text1"/>
            <w:sz w:val="24"/>
          </w:rPr>
          <w:delText>返回确认的故障信息，包括故障类型、故障的影响（工作效率下降或中断运行）</w:delText>
        </w:r>
        <w:commentRangeEnd w:id="279"/>
        <w:r w:rsidDel="00651529">
          <w:commentReference w:id="279"/>
        </w:r>
        <w:r w:rsidDel="00651529">
          <w:rPr>
            <w:rFonts w:hint="eastAsia"/>
            <w:color w:val="000000" w:themeColor="text1"/>
            <w:sz w:val="24"/>
          </w:rPr>
          <w:delText>和预估的维修时间。车间Agent把故障信息发送至维修Agent，由维修Agent对维修人员和设备的工作进度进行模拟仿真。</w:delText>
        </w:r>
        <w:commentRangeEnd w:id="274"/>
        <w:r w:rsidDel="00651529">
          <w:commentReference w:id="274"/>
        </w:r>
      </w:del>
      <w:ins w:id="280" w:author="LWL" w:date="2018-01-24T02:22:00Z">
        <w:r w:rsidR="00E063A2">
          <w:rPr>
            <w:rFonts w:hint="eastAsia"/>
            <w:color w:val="000000" w:themeColor="text1"/>
            <w:sz w:val="24"/>
          </w:rPr>
          <w:t>监控Agent返回设备故障</w:t>
        </w:r>
      </w:ins>
      <w:ins w:id="281" w:author="LWL" w:date="2018-01-24T02:23:00Z">
        <w:r w:rsidR="00E063A2">
          <w:rPr>
            <w:rFonts w:hint="eastAsia"/>
            <w:color w:val="000000" w:themeColor="text1"/>
            <w:sz w:val="24"/>
          </w:rPr>
          <w:t>信息到管理Age</w:t>
        </w:r>
        <w:r w:rsidR="00E063A2">
          <w:rPr>
            <w:color w:val="000000" w:themeColor="text1"/>
            <w:sz w:val="24"/>
          </w:rPr>
          <w:t>nt</w:t>
        </w:r>
        <w:r w:rsidR="00E063A2">
          <w:rPr>
            <w:rFonts w:hint="eastAsia"/>
            <w:color w:val="000000" w:themeColor="text1"/>
            <w:sz w:val="24"/>
          </w:rPr>
          <w:t>，</w:t>
        </w:r>
      </w:ins>
      <w:ins w:id="282" w:author="LWL" w:date="2018-01-24T02:24:00Z">
        <w:r w:rsidR="00651529">
          <w:rPr>
            <w:rFonts w:hint="eastAsia"/>
            <w:color w:val="000000" w:themeColor="text1"/>
            <w:sz w:val="24"/>
          </w:rPr>
          <w:t>故障信息包括故障类型、故障的影响（工作效率下降或中断运行）</w:t>
        </w:r>
        <w:r w:rsidR="00651529">
          <w:commentReference w:id="283"/>
        </w:r>
        <w:r w:rsidR="00651529">
          <w:rPr>
            <w:rFonts w:hint="eastAsia"/>
            <w:color w:val="000000" w:themeColor="text1"/>
            <w:sz w:val="24"/>
          </w:rPr>
          <w:t>和预估的维修时间。管理Agent</w:t>
        </w:r>
      </w:ins>
      <w:ins w:id="284" w:author="LWL" w:date="2018-01-24T02:25:00Z">
        <w:r w:rsidR="00651529">
          <w:rPr>
            <w:rFonts w:hint="eastAsia"/>
            <w:color w:val="000000" w:themeColor="text1"/>
            <w:sz w:val="24"/>
          </w:rPr>
          <w:t>把故障信息发送至对应的资源模块，开启重调度。</w:t>
        </w:r>
      </w:ins>
    </w:p>
    <w:p w14:paraId="3E102E2D" w14:textId="184C66D8" w:rsidR="00B52E8B" w:rsidRPr="00651529" w:rsidRDefault="0096001B">
      <w:pPr>
        <w:pStyle w:val="2"/>
        <w:ind w:firstLine="0"/>
        <w:jc w:val="left"/>
        <w:rPr>
          <w:rFonts w:hAnsi="宋体"/>
          <w:color w:val="000000" w:themeColor="text1"/>
          <w:sz w:val="24"/>
          <w:rPrChange w:id="285" w:author="LWL" w:date="2018-01-24T02:29:00Z">
            <w:rPr>
              <w:color w:val="000000" w:themeColor="text1"/>
              <w:sz w:val="24"/>
            </w:rPr>
          </w:rPrChange>
        </w:rPr>
      </w:pPr>
      <w:r>
        <w:rPr>
          <w:rFonts w:hint="eastAsia"/>
          <w:color w:val="000000" w:themeColor="text1"/>
          <w:sz w:val="24"/>
        </w:rPr>
        <w:t>（</w:t>
      </w:r>
      <w:r>
        <w:rPr>
          <w:color w:val="000000" w:themeColor="text1"/>
          <w:sz w:val="24"/>
        </w:rPr>
        <w:t>2</w:t>
      </w:r>
      <w:r>
        <w:rPr>
          <w:rFonts w:hint="eastAsia"/>
          <w:color w:val="000000" w:themeColor="text1"/>
          <w:sz w:val="24"/>
        </w:rPr>
        <w:t>）</w:t>
      </w:r>
      <w:ins w:id="286" w:author="LWL" w:date="2018-01-24T02:25:00Z">
        <w:r w:rsidR="00651529">
          <w:rPr>
            <w:rFonts w:hint="eastAsia"/>
            <w:color w:val="000000" w:themeColor="text1"/>
            <w:sz w:val="24"/>
          </w:rPr>
          <w:t>资源模块</w:t>
        </w:r>
      </w:ins>
      <w:r>
        <w:rPr>
          <w:rFonts w:hint="eastAsia"/>
          <w:color w:val="000000" w:themeColor="text1"/>
          <w:sz w:val="24"/>
        </w:rPr>
        <w:t>构建调度设备集合和任务集合</w:t>
      </w:r>
      <w:del w:id="287" w:author="LWL" w:date="2018-01-24T02:25:00Z">
        <w:r w:rsidDel="00651529">
          <w:rPr>
            <w:rFonts w:hint="eastAsia"/>
            <w:color w:val="000000" w:themeColor="text1"/>
            <w:sz w:val="24"/>
          </w:rPr>
          <w:delText>，重调度过程</w:delText>
        </w:r>
      </w:del>
      <w:r>
        <w:rPr>
          <w:rFonts w:hint="eastAsia"/>
          <w:color w:val="000000" w:themeColor="text1"/>
          <w:sz w:val="24"/>
        </w:rPr>
        <w:t>：设备集合包括</w:t>
      </w:r>
      <w:ins w:id="288" w:author="LWL" w:date="2018-01-24T02:26:00Z">
        <w:r w:rsidR="00651529">
          <w:rPr>
            <w:rFonts w:hint="eastAsia"/>
            <w:color w:val="000000" w:themeColor="text1"/>
            <w:sz w:val="24"/>
          </w:rPr>
          <w:t>模块内</w:t>
        </w:r>
      </w:ins>
      <w:r>
        <w:rPr>
          <w:rFonts w:hint="eastAsia"/>
          <w:color w:val="000000" w:themeColor="text1"/>
          <w:sz w:val="24"/>
        </w:rPr>
        <w:t>所有正常设</w:t>
      </w:r>
      <w:r w:rsidRPr="00651529">
        <w:rPr>
          <w:rFonts w:hAnsi="宋体" w:hint="eastAsia"/>
          <w:color w:val="000000" w:themeColor="text1"/>
          <w:sz w:val="24"/>
          <w:rPrChange w:id="289" w:author="LWL" w:date="2018-01-24T02:29:00Z">
            <w:rPr>
              <w:rFonts w:hint="eastAsia"/>
              <w:color w:val="000000" w:themeColor="text1"/>
              <w:sz w:val="24"/>
            </w:rPr>
          </w:rPrChange>
        </w:rPr>
        <w:t>备；任务集合包括所有设备Agent模拟仿真数据中尚未</w:t>
      </w:r>
      <w:ins w:id="290" w:author="LWL" w:date="2018-01-24T02:26:00Z">
        <w:r w:rsidR="00651529" w:rsidRPr="00651529">
          <w:rPr>
            <w:rFonts w:hAnsi="宋体" w:hint="eastAsia"/>
            <w:color w:val="000000" w:themeColor="text1"/>
            <w:sz w:val="24"/>
            <w:rPrChange w:id="291" w:author="LWL" w:date="2018-01-24T02:29:00Z">
              <w:rPr>
                <w:rFonts w:hint="eastAsia"/>
                <w:color w:val="000000" w:themeColor="text1"/>
                <w:sz w:val="24"/>
              </w:rPr>
            </w:rPrChange>
          </w:rPr>
          <w:t>开始加工的</w:t>
        </w:r>
      </w:ins>
      <w:del w:id="292" w:author="LWL" w:date="2018-01-24T02:26:00Z">
        <w:r w:rsidRPr="00651529" w:rsidDel="00651529">
          <w:rPr>
            <w:rFonts w:hAnsi="宋体" w:hint="eastAsia"/>
            <w:color w:val="000000" w:themeColor="text1"/>
            <w:sz w:val="24"/>
            <w:rPrChange w:id="293" w:author="LWL" w:date="2018-01-24T02:29:00Z">
              <w:rPr>
                <w:rFonts w:hint="eastAsia"/>
                <w:color w:val="000000" w:themeColor="text1"/>
                <w:sz w:val="24"/>
              </w:rPr>
            </w:rPrChange>
          </w:rPr>
          <w:delText>执行的装配</w:delText>
        </w:r>
      </w:del>
      <w:r w:rsidRPr="00651529">
        <w:rPr>
          <w:rFonts w:hAnsi="宋体" w:hint="eastAsia"/>
          <w:color w:val="000000" w:themeColor="text1"/>
          <w:sz w:val="24"/>
          <w:rPrChange w:id="294" w:author="LWL" w:date="2018-01-24T02:29:00Z">
            <w:rPr>
              <w:rFonts w:hint="eastAsia"/>
              <w:color w:val="000000" w:themeColor="text1"/>
              <w:sz w:val="24"/>
            </w:rPr>
          </w:rPrChange>
        </w:rPr>
        <w:t>工序，同时根据工序间的约束关系构建全局</w:t>
      </w:r>
      <w:del w:id="295" w:author="LWL" w:date="2018-01-24T02:26:00Z">
        <w:r w:rsidRPr="00651529" w:rsidDel="00651529">
          <w:rPr>
            <w:rFonts w:hAnsi="宋体" w:hint="eastAsia"/>
            <w:color w:val="000000" w:themeColor="text1"/>
            <w:sz w:val="24"/>
            <w:rPrChange w:id="296" w:author="LWL" w:date="2018-01-24T02:29:00Z">
              <w:rPr>
                <w:rFonts w:hint="eastAsia"/>
                <w:color w:val="000000" w:themeColor="text1"/>
                <w:sz w:val="24"/>
              </w:rPr>
            </w:rPrChange>
          </w:rPr>
          <w:delText>有向无环图</w:delText>
        </w:r>
      </w:del>
      <w:ins w:id="297" w:author="LWL" w:date="2018-01-24T02:26:00Z">
        <w:r w:rsidR="00651529" w:rsidRPr="00651529">
          <w:rPr>
            <w:rFonts w:hAnsi="宋体" w:hint="eastAsia"/>
            <w:color w:val="000000" w:themeColor="text1"/>
            <w:sz w:val="24"/>
            <w:rPrChange w:id="298" w:author="LWL" w:date="2018-01-24T02:29:00Z">
              <w:rPr>
                <w:rFonts w:hint="eastAsia"/>
                <w:color w:val="000000" w:themeColor="text1"/>
                <w:sz w:val="24"/>
              </w:rPr>
            </w:rPrChange>
          </w:rPr>
          <w:t>搜索空间</w:t>
        </w:r>
      </w:ins>
      <w:r w:rsidRPr="00651529">
        <w:rPr>
          <w:rFonts w:hAnsi="宋体" w:hint="eastAsia"/>
          <w:color w:val="000000" w:themeColor="text1"/>
          <w:sz w:val="24"/>
          <w:rPrChange w:id="299" w:author="LWL" w:date="2018-01-24T02:29:00Z">
            <w:rPr>
              <w:rFonts w:hint="eastAsia"/>
              <w:color w:val="000000" w:themeColor="text1"/>
              <w:sz w:val="24"/>
            </w:rPr>
          </w:rPrChange>
        </w:rPr>
        <w:t>。若故障设备仍能运作，只是工作效率下降，也将其归入调度设备集合中，其次根据效率下降的程度，修改相应工序在故障设备上的执行时间。最后，资源模块把设备集合和任务集合发送至算法Agent，由算法Agent执行基于</w:t>
      </w:r>
      <w:del w:id="300" w:author="LWL" w:date="2018-01-24T02:27:00Z">
        <w:r w:rsidRPr="00651529" w:rsidDel="00651529">
          <w:rPr>
            <w:rFonts w:hAnsi="宋体" w:hint="eastAsia"/>
            <w:color w:val="000000" w:themeColor="text1"/>
            <w:sz w:val="24"/>
            <w:rPrChange w:id="301" w:author="LWL" w:date="2018-01-24T02:29:00Z">
              <w:rPr>
                <w:rFonts w:hint="eastAsia"/>
                <w:color w:val="000000" w:themeColor="text1"/>
                <w:sz w:val="24"/>
              </w:rPr>
            </w:rPrChange>
          </w:rPr>
          <w:delText>蚁群算法的车间</w:delText>
        </w:r>
      </w:del>
      <w:ins w:id="302" w:author="LWL" w:date="2018-01-24T02:27:00Z">
        <w:r w:rsidR="00651529" w:rsidRPr="00651529">
          <w:rPr>
            <w:rFonts w:hAnsi="宋体" w:hint="eastAsia"/>
            <w:color w:val="000000" w:themeColor="text1"/>
            <w:sz w:val="24"/>
            <w:rPrChange w:id="303" w:author="LWL" w:date="2018-01-24T02:29:00Z">
              <w:rPr>
                <w:rFonts w:hint="eastAsia"/>
                <w:color w:val="000000" w:themeColor="text1"/>
                <w:sz w:val="24"/>
              </w:rPr>
            </w:rPrChange>
          </w:rPr>
          <w:t>群体智能算法的</w:t>
        </w:r>
      </w:ins>
      <w:r w:rsidRPr="00651529">
        <w:rPr>
          <w:rFonts w:hAnsi="宋体" w:hint="eastAsia"/>
          <w:color w:val="000000" w:themeColor="text1"/>
          <w:sz w:val="24"/>
          <w:rPrChange w:id="304" w:author="LWL" w:date="2018-01-24T02:29:00Z">
            <w:rPr>
              <w:rFonts w:hint="eastAsia"/>
              <w:color w:val="000000" w:themeColor="text1"/>
              <w:sz w:val="24"/>
            </w:rPr>
          </w:rPrChange>
        </w:rPr>
        <w:t>调度规则，计算调度方案。</w:t>
      </w:r>
    </w:p>
    <w:p w14:paraId="0DC85C80" w14:textId="51F21EA8" w:rsidR="00B52E8B" w:rsidRDefault="0096001B">
      <w:pPr>
        <w:jc w:val="left"/>
        <w:rPr>
          <w:ins w:id="305" w:author="LWL" w:date="2018-01-24T02:35:00Z"/>
          <w:b/>
          <w:color w:val="000000" w:themeColor="text1"/>
          <w:sz w:val="28"/>
        </w:rPr>
      </w:pPr>
      <w:r w:rsidRPr="00651529">
        <w:rPr>
          <w:rFonts w:ascii="宋体" w:hAnsi="宋体" w:hint="eastAsia"/>
          <w:color w:val="000000" w:themeColor="text1"/>
          <w:sz w:val="24"/>
          <w:rPrChange w:id="306" w:author="LWL" w:date="2018-01-24T02:29:00Z">
            <w:rPr>
              <w:rFonts w:hint="eastAsia"/>
              <w:color w:val="000000" w:themeColor="text1"/>
              <w:sz w:val="24"/>
            </w:rPr>
          </w:rPrChange>
        </w:rPr>
        <w:t>（</w:t>
      </w:r>
      <w:r w:rsidRPr="00651529">
        <w:rPr>
          <w:rFonts w:ascii="宋体" w:hAnsi="宋体"/>
          <w:color w:val="000000" w:themeColor="text1"/>
          <w:sz w:val="24"/>
          <w:rPrChange w:id="307" w:author="LWL" w:date="2018-01-24T02:29:00Z">
            <w:rPr>
              <w:color w:val="000000" w:themeColor="text1"/>
              <w:sz w:val="24"/>
            </w:rPr>
          </w:rPrChange>
        </w:rPr>
        <w:t>3</w:t>
      </w:r>
      <w:r w:rsidRPr="00651529">
        <w:rPr>
          <w:rFonts w:ascii="宋体" w:hAnsi="宋体" w:hint="eastAsia"/>
          <w:color w:val="000000" w:themeColor="text1"/>
          <w:sz w:val="24"/>
          <w:rPrChange w:id="308" w:author="LWL" w:date="2018-01-24T02:29:00Z">
            <w:rPr>
              <w:rFonts w:hint="eastAsia"/>
              <w:color w:val="000000" w:themeColor="text1"/>
              <w:sz w:val="24"/>
            </w:rPr>
          </w:rPrChange>
        </w:rPr>
        <w:t>）当故障设备维修完毕，能正常投入使用后</w:t>
      </w:r>
      <w:ins w:id="309" w:author="LWL" w:date="2018-01-24T02:28:00Z">
        <w:r w:rsidR="00651529" w:rsidRPr="00651529">
          <w:rPr>
            <w:rFonts w:ascii="宋体" w:hAnsi="宋体" w:hint="eastAsia"/>
            <w:color w:val="000000" w:themeColor="text1"/>
            <w:sz w:val="24"/>
            <w:rPrChange w:id="310" w:author="LWL" w:date="2018-01-24T02:29:00Z">
              <w:rPr>
                <w:rFonts w:hint="eastAsia"/>
                <w:color w:val="000000" w:themeColor="text1"/>
                <w:sz w:val="24"/>
              </w:rPr>
            </w:rPrChange>
          </w:rPr>
          <w:t>，监控</w:t>
        </w:r>
        <w:r w:rsidR="00651529" w:rsidRPr="00651529">
          <w:rPr>
            <w:rFonts w:ascii="宋体" w:hAnsi="宋体"/>
            <w:color w:val="000000" w:themeColor="text1"/>
            <w:sz w:val="24"/>
            <w:rPrChange w:id="311" w:author="LWL" w:date="2018-01-24T02:29:00Z">
              <w:rPr>
                <w:color w:val="000000" w:themeColor="text1"/>
                <w:sz w:val="24"/>
              </w:rPr>
            </w:rPrChange>
          </w:rPr>
          <w:t>A</w:t>
        </w:r>
      </w:ins>
      <w:ins w:id="312" w:author="LWL" w:date="2018-01-24T02:29:00Z">
        <w:r w:rsidR="00651529" w:rsidRPr="00651529">
          <w:rPr>
            <w:rFonts w:ascii="宋体" w:hAnsi="宋体"/>
            <w:color w:val="000000" w:themeColor="text1"/>
            <w:sz w:val="24"/>
            <w:rPrChange w:id="313" w:author="LWL" w:date="2018-01-24T02:29:00Z">
              <w:rPr>
                <w:color w:val="000000" w:themeColor="text1"/>
                <w:sz w:val="24"/>
              </w:rPr>
            </w:rPrChange>
          </w:rPr>
          <w:t>gent</w:t>
        </w:r>
        <w:r w:rsidR="00651529" w:rsidRPr="00651529">
          <w:rPr>
            <w:rFonts w:ascii="宋体" w:hAnsi="宋体" w:hint="eastAsia"/>
            <w:color w:val="000000" w:themeColor="text1"/>
            <w:sz w:val="24"/>
            <w:rPrChange w:id="314" w:author="LWL" w:date="2018-01-24T02:29:00Z">
              <w:rPr>
                <w:rFonts w:hint="eastAsia"/>
                <w:color w:val="000000" w:themeColor="text1"/>
                <w:sz w:val="24"/>
              </w:rPr>
            </w:rPrChange>
          </w:rPr>
          <w:t>返回</w:t>
        </w:r>
        <w:r w:rsidR="00651529">
          <w:rPr>
            <w:rFonts w:ascii="宋体" w:hAnsi="宋体" w:hint="eastAsia"/>
            <w:color w:val="000000" w:themeColor="text1"/>
            <w:sz w:val="24"/>
          </w:rPr>
          <w:t>信息</w:t>
        </w:r>
        <w:r w:rsidR="00651529" w:rsidRPr="00651529">
          <w:rPr>
            <w:rFonts w:ascii="宋体" w:hAnsi="宋体" w:hint="eastAsia"/>
            <w:color w:val="000000" w:themeColor="text1"/>
            <w:sz w:val="24"/>
            <w:rPrChange w:id="315" w:author="LWL" w:date="2018-01-24T02:29:00Z">
              <w:rPr>
                <w:rFonts w:hint="eastAsia"/>
                <w:color w:val="000000" w:themeColor="text1"/>
                <w:sz w:val="24"/>
              </w:rPr>
            </w:rPrChange>
          </w:rPr>
          <w:t>到管理</w:t>
        </w:r>
        <w:r w:rsidR="00651529" w:rsidRPr="00651529">
          <w:rPr>
            <w:rFonts w:ascii="宋体" w:hAnsi="宋体"/>
            <w:color w:val="000000" w:themeColor="text1"/>
            <w:sz w:val="24"/>
            <w:rPrChange w:id="316" w:author="LWL" w:date="2018-01-24T02:29:00Z">
              <w:rPr>
                <w:color w:val="000000" w:themeColor="text1"/>
                <w:sz w:val="24"/>
              </w:rPr>
            </w:rPrChange>
          </w:rPr>
          <w:t>Agent</w:t>
        </w:r>
        <w:r w:rsidR="00651529" w:rsidRPr="00651529">
          <w:rPr>
            <w:rFonts w:ascii="宋体" w:hAnsi="宋体" w:hint="eastAsia"/>
            <w:color w:val="000000" w:themeColor="text1"/>
            <w:sz w:val="24"/>
            <w:rPrChange w:id="317" w:author="LWL" w:date="2018-01-24T02:29:00Z">
              <w:rPr>
                <w:rFonts w:hint="eastAsia"/>
                <w:color w:val="000000" w:themeColor="text1"/>
                <w:sz w:val="24"/>
              </w:rPr>
            </w:rPrChange>
          </w:rPr>
          <w:t>，</w:t>
        </w:r>
        <w:r w:rsidR="00651529">
          <w:rPr>
            <w:rFonts w:ascii="宋体" w:hAnsi="宋体" w:hint="eastAsia"/>
            <w:color w:val="000000" w:themeColor="text1"/>
            <w:sz w:val="24"/>
          </w:rPr>
          <w:t>通知对应</w:t>
        </w:r>
      </w:ins>
      <w:del w:id="318" w:author="LWL" w:date="2018-01-24T02:28:00Z">
        <w:r w:rsidRPr="00651529" w:rsidDel="00651529">
          <w:rPr>
            <w:rFonts w:ascii="宋体" w:hAnsi="宋体" w:hint="eastAsia"/>
            <w:color w:val="000000" w:themeColor="text1"/>
            <w:sz w:val="24"/>
            <w:rPrChange w:id="319" w:author="LWL" w:date="2018-01-24T02:29:00Z">
              <w:rPr>
                <w:rFonts w:hint="eastAsia"/>
                <w:color w:val="000000" w:themeColor="text1"/>
                <w:sz w:val="24"/>
              </w:rPr>
            </w:rPrChange>
          </w:rPr>
          <w:delText>，</w:delText>
        </w:r>
      </w:del>
      <w:r w:rsidRPr="00651529">
        <w:rPr>
          <w:rFonts w:ascii="宋体" w:hAnsi="宋体" w:hint="eastAsia"/>
          <w:color w:val="000000" w:themeColor="text1"/>
          <w:sz w:val="24"/>
          <w:rPrChange w:id="320" w:author="LWL" w:date="2018-01-24T02:29:00Z">
            <w:rPr>
              <w:rFonts w:hint="eastAsia"/>
              <w:color w:val="000000" w:themeColor="text1"/>
              <w:sz w:val="24"/>
            </w:rPr>
          </w:rPrChange>
        </w:rPr>
        <w:t>资源模块</w:t>
      </w:r>
      <w:del w:id="321" w:author="LWL" w:date="2018-01-24T02:30:00Z">
        <w:r w:rsidRPr="00651529" w:rsidDel="00651529">
          <w:rPr>
            <w:rFonts w:ascii="宋体" w:hAnsi="宋体" w:hint="eastAsia"/>
            <w:color w:val="000000" w:themeColor="text1"/>
            <w:sz w:val="24"/>
            <w:rPrChange w:id="322" w:author="LWL" w:date="2018-01-24T02:29:00Z">
              <w:rPr>
                <w:rFonts w:hint="eastAsia"/>
                <w:color w:val="000000" w:themeColor="text1"/>
                <w:sz w:val="24"/>
              </w:rPr>
            </w:rPrChange>
          </w:rPr>
          <w:delText>需</w:delText>
        </w:r>
      </w:del>
      <w:r w:rsidRPr="00651529">
        <w:rPr>
          <w:rFonts w:ascii="宋体" w:hAnsi="宋体" w:hint="eastAsia"/>
          <w:color w:val="000000" w:themeColor="text1"/>
          <w:sz w:val="24"/>
          <w:rPrChange w:id="323" w:author="LWL" w:date="2018-01-24T02:29:00Z">
            <w:rPr>
              <w:rFonts w:hint="eastAsia"/>
              <w:color w:val="000000" w:themeColor="text1"/>
              <w:sz w:val="24"/>
            </w:rPr>
          </w:rPrChange>
        </w:rPr>
        <w:t>再一次执行</w:t>
      </w:r>
      <w:r>
        <w:rPr>
          <w:rFonts w:hint="eastAsia"/>
          <w:color w:val="000000" w:themeColor="text1"/>
          <w:sz w:val="24"/>
        </w:rPr>
        <w:t>重调度规则，此时的调度设备集合需包含原故障设备，相应</w:t>
      </w:r>
      <w:del w:id="324" w:author="LWL" w:date="2018-01-24T02:30:00Z">
        <w:r w:rsidDel="00651529">
          <w:rPr>
            <w:rFonts w:hint="eastAsia"/>
            <w:color w:val="000000" w:themeColor="text1"/>
            <w:sz w:val="24"/>
          </w:rPr>
          <w:delText>装配</w:delText>
        </w:r>
      </w:del>
      <w:r>
        <w:rPr>
          <w:rFonts w:hint="eastAsia"/>
          <w:color w:val="000000" w:themeColor="text1"/>
          <w:sz w:val="24"/>
        </w:rPr>
        <w:t>工序的执行时间也要恢复到原本的大小。</w:t>
      </w:r>
      <w:r>
        <w:rPr>
          <w:b/>
          <w:color w:val="000000" w:themeColor="text1"/>
          <w:sz w:val="28"/>
        </w:rPr>
        <w:tab/>
      </w:r>
    </w:p>
    <w:p w14:paraId="4CCB25D3" w14:textId="3F9FF599" w:rsidR="00EA4E2C" w:rsidRDefault="00EA4E2C" w:rsidP="00EA4E2C">
      <w:pPr>
        <w:jc w:val="left"/>
        <w:rPr>
          <w:ins w:id="325" w:author="LWL" w:date="2018-01-24T02:35:00Z"/>
          <w:rFonts w:ascii="宋体"/>
          <w:color w:val="000000" w:themeColor="text1"/>
          <w:sz w:val="24"/>
        </w:rPr>
      </w:pPr>
      <w:ins w:id="326" w:author="LWL" w:date="2018-01-24T02:35:00Z">
        <w:r>
          <w:rPr>
            <w:rFonts w:ascii="宋体"/>
            <w:color w:val="000000" w:themeColor="text1"/>
            <w:sz w:val="24"/>
          </w:rPr>
          <w:t>5.</w:t>
        </w:r>
        <w:r w:rsidRPr="00EA4E2C">
          <w:rPr>
            <w:rFonts w:ascii="宋体" w:hint="eastAsia"/>
            <w:color w:val="000000" w:themeColor="text1"/>
            <w:sz w:val="24"/>
          </w:rPr>
          <w:t xml:space="preserve"> </w:t>
        </w:r>
        <w:r>
          <w:rPr>
            <w:rFonts w:ascii="宋体" w:hint="eastAsia"/>
            <w:color w:val="000000" w:themeColor="text1"/>
            <w:sz w:val="24"/>
          </w:rPr>
          <w:t>根据权利1所述的</w:t>
        </w:r>
        <w:r w:rsidRPr="009C1A7D">
          <w:rPr>
            <w:rFonts w:ascii="宋体" w:hint="eastAsia"/>
            <w:color w:val="000000" w:themeColor="text1"/>
            <w:sz w:val="24"/>
          </w:rPr>
          <w:t>基于多Agent的面向订单的柔性生产动态调度方法及系统</w:t>
        </w:r>
        <w:r>
          <w:rPr>
            <w:rFonts w:ascii="宋体" w:hint="eastAsia"/>
            <w:color w:val="000000" w:themeColor="text1"/>
            <w:sz w:val="24"/>
          </w:rPr>
          <w:t>，其特征在于，所述的Agent通信管理模块由一个线程池和同步阻塞消息队列组成。同步阻塞队列并不会真实保存请求，每一个请求的入队操作必须对应一个出队操作。当接收到来自其他Agent的通信请求时，从线程池中获取空闲线程处理消息请求。若无空闲线程，创建新线程。若线程数量已达最大值，执行拒绝策略，丢弃请求并返回通知信息给请求方，要求请求方延迟一段时间后重新发送请求。通信管理模块中的线程池大小需要动态计算，</w:t>
        </w:r>
      </w:ins>
      <w:ins w:id="327" w:author="LWL" w:date="2018-01-24T04:13:00Z">
        <w:r w:rsidR="00D8601D">
          <w:rPr>
            <w:rFonts w:ascii="宋体" w:hint="eastAsia"/>
            <w:color w:val="000000" w:themeColor="text1"/>
            <w:sz w:val="24"/>
          </w:rPr>
          <w:t>公式如下：</w:t>
        </w:r>
      </w:ins>
    </w:p>
    <w:p w14:paraId="2876DF9A" w14:textId="77777777" w:rsidR="00EA4E2C" w:rsidRDefault="00EA4E2C" w:rsidP="00EA4E2C">
      <w:pPr>
        <w:jc w:val="left"/>
        <w:rPr>
          <w:ins w:id="328" w:author="LWL" w:date="2018-01-24T02:35:00Z"/>
          <w:rFonts w:ascii="宋体"/>
          <w:color w:val="000000" w:themeColor="text1"/>
          <w:sz w:val="24"/>
        </w:rPr>
      </w:pPr>
      <m:oMathPara>
        <m:oMathParaPr>
          <m:jc m:val="center"/>
        </m:oMathParaPr>
        <m:oMath>
          <m:r>
            <w:ins w:id="329" w:author="LWL" w:date="2018-01-24T02:35:00Z">
              <m:rPr>
                <m:sty m:val="p"/>
              </m:rPr>
              <w:rPr>
                <w:rFonts w:ascii="Cambria Math" w:hAnsi="Cambria Math"/>
                <w:color w:val="000000" w:themeColor="text1"/>
                <w:sz w:val="24"/>
              </w:rPr>
              <m:t>N=Ncpu×Ucpu×</m:t>
            </w:ins>
          </m:r>
          <m:d>
            <m:dPr>
              <m:ctrlPr>
                <w:ins w:id="330" w:author="LWL" w:date="2018-01-24T02:35:00Z">
                  <w:rPr>
                    <w:rFonts w:ascii="Cambria Math" w:hAnsi="Cambria Math"/>
                    <w:color w:val="000000" w:themeColor="text1"/>
                    <w:sz w:val="24"/>
                  </w:rPr>
                </w:ins>
              </m:ctrlPr>
            </m:dPr>
            <m:e>
              <m:r>
                <w:ins w:id="331" w:author="LWL" w:date="2018-01-24T02:35:00Z">
                  <w:rPr>
                    <w:rFonts w:ascii="Cambria Math" w:hAnsi="Cambria Math"/>
                    <w:color w:val="000000" w:themeColor="text1"/>
                    <w:sz w:val="24"/>
                  </w:rPr>
                  <m:t>1+</m:t>
                </w:ins>
              </m:r>
              <m:f>
                <m:fPr>
                  <m:ctrlPr>
                    <w:ins w:id="332" w:author="LWL" w:date="2018-01-24T02:35:00Z">
                      <w:rPr>
                        <w:rFonts w:ascii="Cambria Math" w:hAnsi="Cambria Math"/>
                        <w:i/>
                        <w:color w:val="000000" w:themeColor="text1"/>
                        <w:sz w:val="24"/>
                      </w:rPr>
                    </w:ins>
                  </m:ctrlPr>
                </m:fPr>
                <m:num>
                  <m:sSub>
                    <m:sSubPr>
                      <m:ctrlPr>
                        <w:ins w:id="333" w:author="LWL" w:date="2018-01-24T02:35:00Z">
                          <w:rPr>
                            <w:rFonts w:ascii="Cambria Math" w:hAnsi="Cambria Math"/>
                            <w:i/>
                            <w:color w:val="000000" w:themeColor="text1"/>
                            <w:sz w:val="24"/>
                          </w:rPr>
                        </w:ins>
                      </m:ctrlPr>
                    </m:sSubPr>
                    <m:e>
                      <m:r>
                        <w:ins w:id="334" w:author="LWL" w:date="2018-01-24T02:35:00Z">
                          <w:rPr>
                            <w:rFonts w:ascii="Cambria Math" w:hAnsi="Cambria Math"/>
                            <w:color w:val="000000" w:themeColor="text1"/>
                            <w:sz w:val="24"/>
                          </w:rPr>
                          <m:t>T</m:t>
                        </w:ins>
                      </m:r>
                    </m:e>
                    <m:sub>
                      <m:r>
                        <w:ins w:id="335" w:author="LWL" w:date="2018-01-24T02:35:00Z">
                          <w:rPr>
                            <w:rFonts w:ascii="Cambria Math" w:hAnsi="Cambria Math" w:hint="eastAsia"/>
                            <w:color w:val="000000" w:themeColor="text1"/>
                            <w:sz w:val="24"/>
                          </w:rPr>
                          <m:t>w</m:t>
                        </w:ins>
                      </m:r>
                    </m:sub>
                  </m:sSub>
                </m:num>
                <m:den>
                  <m:sSub>
                    <m:sSubPr>
                      <m:ctrlPr>
                        <w:ins w:id="336" w:author="LWL" w:date="2018-01-24T02:35:00Z">
                          <w:rPr>
                            <w:rFonts w:ascii="Cambria Math" w:hAnsi="Cambria Math"/>
                            <w:i/>
                            <w:color w:val="000000" w:themeColor="text1"/>
                            <w:sz w:val="24"/>
                          </w:rPr>
                        </w:ins>
                      </m:ctrlPr>
                    </m:sSubPr>
                    <m:e>
                      <m:r>
                        <w:ins w:id="337" w:author="LWL" w:date="2018-01-24T02:35:00Z">
                          <w:rPr>
                            <w:rFonts w:ascii="Cambria Math" w:hAnsi="Cambria Math"/>
                            <w:color w:val="000000" w:themeColor="text1"/>
                            <w:sz w:val="24"/>
                          </w:rPr>
                          <m:t>T</m:t>
                        </w:ins>
                      </m:r>
                    </m:e>
                    <m:sub>
                      <m:r>
                        <w:ins w:id="338" w:author="LWL" w:date="2018-01-24T02:35:00Z">
                          <w:rPr>
                            <w:rFonts w:ascii="Cambria Math" w:hAnsi="Cambria Math"/>
                            <w:color w:val="000000" w:themeColor="text1"/>
                            <w:sz w:val="24"/>
                          </w:rPr>
                          <m:t>c</m:t>
                        </w:ins>
                      </m:r>
                    </m:sub>
                  </m:sSub>
                </m:den>
              </m:f>
            </m:e>
          </m:d>
        </m:oMath>
      </m:oMathPara>
    </w:p>
    <w:p w14:paraId="508EE7ED" w14:textId="5A996AF8" w:rsidR="00EA4E2C" w:rsidRPr="00D8601D" w:rsidRDefault="00EA4E2C">
      <w:pPr>
        <w:jc w:val="left"/>
        <w:rPr>
          <w:rFonts w:ascii="宋体"/>
          <w:color w:val="000000" w:themeColor="text1"/>
          <w:sz w:val="24"/>
          <w:rPrChange w:id="339" w:author="LWL" w:date="2018-01-24T04:13:00Z">
            <w:rPr>
              <w:color w:val="000000" w:themeColor="text1"/>
              <w:sz w:val="24"/>
            </w:rPr>
          </w:rPrChange>
        </w:rPr>
      </w:pPr>
      <w:ins w:id="340" w:author="LWL" w:date="2018-01-24T02:35:00Z">
        <w:r>
          <w:rPr>
            <w:rFonts w:hint="eastAsia"/>
            <w:color w:val="000000" w:themeColor="text1"/>
            <w:sz w:val="24"/>
          </w:rPr>
          <w:t>其中，</w:t>
        </w:r>
        <m:oMath>
          <m:r>
            <m:rPr>
              <m:sty m:val="p"/>
            </m:rPr>
            <w:rPr>
              <w:rFonts w:ascii="Cambria Math" w:hAnsi="Cambria Math"/>
              <w:color w:val="000000" w:themeColor="text1"/>
              <w:sz w:val="24"/>
            </w:rPr>
            <m:t>Ncpu</m:t>
          </m:r>
        </m:oMath>
        <w:r>
          <w:rPr>
            <w:rFonts w:hint="eastAsia"/>
            <w:color w:val="000000" w:themeColor="text1"/>
            <w:sz w:val="24"/>
          </w:rPr>
          <w:t>为主机</w:t>
        </w:r>
        <w:r>
          <w:rPr>
            <w:rFonts w:hint="eastAsia"/>
            <w:color w:val="000000" w:themeColor="text1"/>
            <w:sz w:val="24"/>
          </w:rPr>
          <w:t>C</w:t>
        </w:r>
        <w:r>
          <w:rPr>
            <w:color w:val="000000" w:themeColor="text1"/>
            <w:sz w:val="24"/>
          </w:rPr>
          <w:t>PU</w:t>
        </w:r>
        <w:r>
          <w:rPr>
            <w:rFonts w:hint="eastAsia"/>
            <w:color w:val="000000" w:themeColor="text1"/>
            <w:sz w:val="24"/>
          </w:rPr>
          <w:t>数量，</w:t>
        </w:r>
        <m:oMath>
          <m:r>
            <m:rPr>
              <m:sty m:val="p"/>
            </m:rPr>
            <w:rPr>
              <w:rFonts w:ascii="Cambria Math" w:hAnsi="Cambria Math"/>
              <w:color w:val="000000" w:themeColor="text1"/>
              <w:sz w:val="24"/>
            </w:rPr>
            <m:t>Ucpu</m:t>
          </m:r>
        </m:oMath>
        <w:r>
          <w:rPr>
            <w:rFonts w:hint="eastAsia"/>
            <w:color w:val="000000" w:themeColor="text1"/>
            <w:sz w:val="24"/>
          </w:rPr>
          <w:t>为主机</w:t>
        </w:r>
        <w:r>
          <w:rPr>
            <w:rFonts w:hint="eastAsia"/>
            <w:color w:val="000000" w:themeColor="text1"/>
            <w:sz w:val="24"/>
          </w:rPr>
          <w:t>C</w:t>
        </w:r>
        <w:r>
          <w:rPr>
            <w:color w:val="000000" w:themeColor="text1"/>
            <w:sz w:val="24"/>
          </w:rPr>
          <w:t>PU</w:t>
        </w:r>
        <w:r>
          <w:rPr>
            <w:rFonts w:hint="eastAsia"/>
            <w:color w:val="000000" w:themeColor="text1"/>
            <w:sz w:val="24"/>
          </w:rPr>
          <w:t>使用率，</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Pr>
            <w:rFonts w:hint="eastAsia"/>
            <w:color w:val="000000" w:themeColor="text1"/>
            <w:sz w:val="24"/>
          </w:rPr>
          <w:t>为线程等待时间，</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Pr>
            <w:rFonts w:hint="eastAsia"/>
            <w:color w:val="000000" w:themeColor="text1"/>
            <w:sz w:val="24"/>
          </w:rPr>
          <w:t>为线程处理请求的计算时间。</w:t>
        </w:r>
      </w:ins>
    </w:p>
    <w:p w14:paraId="5A916068" w14:textId="77777777" w:rsidR="00B52E8B" w:rsidRDefault="0096001B">
      <w:pPr>
        <w:jc w:val="center"/>
        <w:rPr>
          <w:rFonts w:eastAsia="楷体_GB2312"/>
          <w:color w:val="000000" w:themeColor="text1"/>
          <w:sz w:val="36"/>
        </w:rPr>
      </w:pPr>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162C61AE" w14:textId="77777777" w:rsidR="00B52E8B" w:rsidRDefault="0096001B">
      <w:pPr>
        <w:pStyle w:val="2"/>
        <w:ind w:firstLine="0"/>
        <w:rPr>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6233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233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MwFt7QAAAABAEAAA8A&#10;AAAAAAAAAQAgAAAAIgAAAGRycy9kb3ducmV2LnhtbFBLAQIUABQAAAAIAIdO4kA2Tku5rQEAAFID&#10;AAAOAAAAAAAAAAEAIAAAAB8BAABkcnMvZTJvRG9jLnhtbFBLBQYAAAAABgAGAFkBAAA+BQAAAAA=&#10;">
                <v:fill on="f" focussize="0,0"/>
                <v:stroke weight="1.5pt" color="#000000" joinstyle="round"/>
                <v:imagedata o:title=""/>
                <o:lock v:ext="edit" aspectratio="f"/>
              </v:line>
            </w:pict>
          </mc:Fallback>
        </mc:AlternateContent>
      </w:r>
    </w:p>
    <w:p w14:paraId="2021DAEE" w14:textId="77777777" w:rsidR="00AB10A3" w:rsidRDefault="00AB10A3" w:rsidP="00AB10A3">
      <w:pPr>
        <w:jc w:val="center"/>
        <w:rPr>
          <w:ins w:id="341" w:author="LWL" w:date="2018-01-24T02:37:00Z"/>
          <w:rFonts w:ascii="宋体"/>
          <w:b/>
          <w:color w:val="000000" w:themeColor="text1"/>
          <w:sz w:val="28"/>
        </w:rPr>
      </w:pPr>
      <w:ins w:id="342" w:author="LWL" w:date="2018-01-24T02:37:00Z">
        <w:r>
          <w:rPr>
            <w:rFonts w:ascii="宋体" w:hint="eastAsia"/>
            <w:b/>
            <w:color w:val="000000" w:themeColor="text1"/>
            <w:sz w:val="28"/>
          </w:rPr>
          <w:t>一种基于多Agent的</w:t>
        </w:r>
        <w:commentRangeStart w:id="343"/>
        <w:r>
          <w:rPr>
            <w:rFonts w:ascii="宋体" w:hint="eastAsia"/>
            <w:b/>
            <w:color w:val="000000" w:themeColor="text1"/>
            <w:sz w:val="28"/>
          </w:rPr>
          <w:t>面向订单的柔性</w:t>
        </w:r>
        <w:commentRangeEnd w:id="343"/>
        <w:r>
          <w:commentReference w:id="343"/>
        </w:r>
        <w:r>
          <w:rPr>
            <w:rFonts w:ascii="宋体" w:hint="eastAsia"/>
            <w:b/>
            <w:color w:val="000000" w:themeColor="text1"/>
            <w:sz w:val="28"/>
          </w:rPr>
          <w:t>生产动态调度方法及系统</w:t>
        </w:r>
      </w:ins>
    </w:p>
    <w:p w14:paraId="3FAC1944" w14:textId="6D819AF0" w:rsidR="00B52E8B" w:rsidDel="00AB10A3" w:rsidRDefault="0096001B">
      <w:pPr>
        <w:jc w:val="center"/>
        <w:rPr>
          <w:del w:id="344" w:author="LWL" w:date="2018-01-24T02:37:00Z"/>
          <w:rFonts w:ascii="宋体"/>
          <w:b/>
          <w:color w:val="000000" w:themeColor="text1"/>
          <w:sz w:val="28"/>
        </w:rPr>
      </w:pPr>
      <w:commentRangeStart w:id="345"/>
      <w:del w:id="346" w:author="LWL" w:date="2018-01-24T02:37:00Z">
        <w:r w:rsidDel="00AB10A3">
          <w:rPr>
            <w:rFonts w:ascii="宋体" w:hint="eastAsia"/>
            <w:b/>
            <w:color w:val="000000" w:themeColor="text1"/>
            <w:sz w:val="28"/>
          </w:rPr>
          <w:delText>基于多Agent的</w:delText>
        </w:r>
        <w:commentRangeStart w:id="347"/>
        <w:r w:rsidDel="00AB10A3">
          <w:rPr>
            <w:rFonts w:ascii="宋体" w:hint="eastAsia"/>
            <w:b/>
            <w:color w:val="000000" w:themeColor="text1"/>
            <w:sz w:val="28"/>
          </w:rPr>
          <w:delText>空调装配</w:delText>
        </w:r>
        <w:commentRangeEnd w:id="347"/>
        <w:r w:rsidDel="00AB10A3">
          <w:commentReference w:id="347"/>
        </w:r>
        <w:r w:rsidDel="00AB10A3">
          <w:rPr>
            <w:rFonts w:ascii="宋体" w:hint="eastAsia"/>
            <w:b/>
            <w:color w:val="000000" w:themeColor="text1"/>
            <w:sz w:val="28"/>
          </w:rPr>
          <w:delText>生产动态调度系统</w:delText>
        </w:r>
        <w:commentRangeEnd w:id="345"/>
        <w:r w:rsidDel="00AB10A3">
          <w:commentReference w:id="345"/>
        </w:r>
      </w:del>
    </w:p>
    <w:p w14:paraId="7755086E" w14:textId="77777777" w:rsidR="00B52E8B" w:rsidRDefault="0096001B">
      <w:pPr>
        <w:pStyle w:val="2"/>
        <w:ind w:firstLine="0"/>
        <w:rPr>
          <w:b/>
          <w:color w:val="000000" w:themeColor="text1"/>
          <w:sz w:val="24"/>
        </w:rPr>
      </w:pPr>
      <w:r>
        <w:rPr>
          <w:rFonts w:hint="eastAsia"/>
          <w:b/>
          <w:color w:val="000000" w:themeColor="text1"/>
          <w:sz w:val="24"/>
        </w:rPr>
        <w:t>技术领域</w:t>
      </w:r>
    </w:p>
    <w:p w14:paraId="14316BA9" w14:textId="14708DBA" w:rsidR="00B52E8B" w:rsidRDefault="0096001B">
      <w:pPr>
        <w:pStyle w:val="2"/>
        <w:ind w:firstLine="425"/>
        <w:rPr>
          <w:color w:val="000000" w:themeColor="text1"/>
          <w:sz w:val="24"/>
        </w:rPr>
      </w:pPr>
      <w:r>
        <w:rPr>
          <w:rFonts w:hint="eastAsia"/>
          <w:color w:val="000000" w:themeColor="text1"/>
          <w:sz w:val="24"/>
        </w:rPr>
        <w:t>本发明属于车间调度控制技术领域，具体涉及</w:t>
      </w:r>
      <w:ins w:id="348" w:author="LWL" w:date="2018-01-24T02:38:00Z">
        <w:r w:rsidR="00AB10A3" w:rsidRPr="00AB10A3">
          <w:rPr>
            <w:rFonts w:hint="eastAsia"/>
            <w:color w:val="000000" w:themeColor="text1"/>
            <w:sz w:val="24"/>
          </w:rPr>
          <w:t>一种基于多Agent的面向订单的柔性生产动态调度方法及系统</w:t>
        </w:r>
      </w:ins>
      <w:del w:id="349" w:author="LWL" w:date="2018-01-24T02:38:00Z">
        <w:r w:rsidDel="00AB10A3">
          <w:rPr>
            <w:rFonts w:hint="eastAsia"/>
            <w:color w:val="000000" w:themeColor="text1"/>
            <w:sz w:val="24"/>
          </w:rPr>
          <w:delText>一种基于分布式多Agent技术的空调装配生产动态调度系统</w:delText>
        </w:r>
      </w:del>
      <w:r>
        <w:rPr>
          <w:rFonts w:hint="eastAsia"/>
          <w:color w:val="000000" w:themeColor="text1"/>
          <w:sz w:val="24"/>
        </w:rPr>
        <w:t>，用于</w:t>
      </w:r>
      <w:ins w:id="350" w:author="LWL" w:date="2018-01-24T02:39:00Z">
        <w:r w:rsidR="00AB10A3">
          <w:rPr>
            <w:rFonts w:hint="eastAsia"/>
            <w:color w:val="000000" w:themeColor="text1"/>
            <w:sz w:val="24"/>
          </w:rPr>
          <w:t>提高</w:t>
        </w:r>
      </w:ins>
      <w:del w:id="351" w:author="LWL" w:date="2018-01-24T02:38:00Z">
        <w:r w:rsidDel="00AB10A3">
          <w:rPr>
            <w:rFonts w:hint="eastAsia"/>
            <w:color w:val="000000" w:themeColor="text1"/>
            <w:sz w:val="24"/>
          </w:rPr>
          <w:delText>提高</w:delText>
        </w:r>
        <w:commentRangeStart w:id="352"/>
        <w:r w:rsidDel="00AB10A3">
          <w:rPr>
            <w:rFonts w:hint="eastAsia"/>
            <w:color w:val="000000" w:themeColor="text1"/>
            <w:sz w:val="24"/>
          </w:rPr>
          <w:delText>空调装配</w:delText>
        </w:r>
        <w:commentRangeEnd w:id="352"/>
        <w:r w:rsidDel="00AB10A3">
          <w:rPr>
            <w:rFonts w:hint="eastAsia"/>
          </w:rPr>
          <w:commentReference w:id="352"/>
        </w:r>
        <w:r w:rsidDel="00AB10A3">
          <w:rPr>
            <w:rFonts w:hint="eastAsia"/>
            <w:color w:val="000000" w:themeColor="text1"/>
            <w:sz w:val="24"/>
          </w:rPr>
          <w:delText>过程中</w:delText>
        </w:r>
      </w:del>
      <w:ins w:id="353" w:author="LWL" w:date="2018-01-24T02:38:00Z">
        <w:r w:rsidR="00AB10A3">
          <w:rPr>
            <w:rFonts w:hint="eastAsia"/>
            <w:color w:val="000000" w:themeColor="text1"/>
            <w:sz w:val="24"/>
          </w:rPr>
          <w:t>现代制造业</w:t>
        </w:r>
      </w:ins>
      <w:del w:id="354" w:author="LWL" w:date="2018-01-24T02:39:00Z">
        <w:r w:rsidDel="00AB10A3">
          <w:rPr>
            <w:rFonts w:hint="eastAsia"/>
            <w:color w:val="000000" w:themeColor="text1"/>
            <w:sz w:val="24"/>
          </w:rPr>
          <w:delText>的</w:delText>
        </w:r>
      </w:del>
      <w:ins w:id="355" w:author="LWL" w:date="2018-01-24T02:39:00Z">
        <w:r w:rsidR="00AB10A3">
          <w:rPr>
            <w:rFonts w:hint="eastAsia"/>
            <w:color w:val="000000" w:themeColor="text1"/>
            <w:sz w:val="24"/>
          </w:rPr>
          <w:t>的</w:t>
        </w:r>
      </w:ins>
      <w:r>
        <w:rPr>
          <w:rFonts w:hint="eastAsia"/>
          <w:color w:val="000000" w:themeColor="text1"/>
          <w:sz w:val="24"/>
        </w:rPr>
        <w:t>生产效率以及应对制造环境变化的响应能力</w:t>
      </w:r>
      <w:ins w:id="356" w:author="LWL" w:date="2018-01-24T02:41:00Z">
        <w:r w:rsidR="00AB10A3">
          <w:rPr>
            <w:rFonts w:hint="eastAsia"/>
            <w:color w:val="000000" w:themeColor="text1"/>
            <w:sz w:val="24"/>
          </w:rPr>
          <w:t>，合理利用企业</w:t>
        </w:r>
      </w:ins>
      <w:ins w:id="357" w:author="LWL" w:date="2018-01-24T02:42:00Z">
        <w:r w:rsidR="00AB10A3">
          <w:rPr>
            <w:rFonts w:hint="eastAsia"/>
            <w:color w:val="000000" w:themeColor="text1"/>
            <w:sz w:val="24"/>
          </w:rPr>
          <w:t>的</w:t>
        </w:r>
      </w:ins>
      <w:ins w:id="358" w:author="LWL" w:date="2018-01-24T02:41:00Z">
        <w:r w:rsidR="00AB10A3">
          <w:rPr>
            <w:rFonts w:hint="eastAsia"/>
            <w:color w:val="000000" w:themeColor="text1"/>
            <w:sz w:val="24"/>
          </w:rPr>
          <w:t>分布式制造资源</w:t>
        </w:r>
      </w:ins>
      <w:r>
        <w:rPr>
          <w:rFonts w:hint="eastAsia"/>
          <w:color w:val="000000" w:themeColor="text1"/>
          <w:sz w:val="24"/>
        </w:rPr>
        <w:t>。</w:t>
      </w:r>
    </w:p>
    <w:p w14:paraId="486970CA" w14:textId="77777777" w:rsidR="00B52E8B" w:rsidRDefault="00B52E8B">
      <w:pPr>
        <w:pStyle w:val="2"/>
        <w:ind w:firstLine="425"/>
        <w:rPr>
          <w:color w:val="000000" w:themeColor="text1"/>
          <w:sz w:val="24"/>
        </w:rPr>
      </w:pPr>
    </w:p>
    <w:p w14:paraId="1018BE97" w14:textId="77777777" w:rsidR="00B52E8B" w:rsidRDefault="0096001B">
      <w:pPr>
        <w:pStyle w:val="2"/>
        <w:ind w:firstLine="0"/>
        <w:rPr>
          <w:b/>
          <w:color w:val="000000" w:themeColor="text1"/>
          <w:sz w:val="24"/>
        </w:rPr>
      </w:pPr>
      <w:commentRangeStart w:id="359"/>
      <w:commentRangeStart w:id="360"/>
      <w:r>
        <w:rPr>
          <w:rFonts w:hint="eastAsia"/>
          <w:b/>
          <w:color w:val="000000" w:themeColor="text1"/>
          <w:sz w:val="24"/>
        </w:rPr>
        <w:t>背景技术</w:t>
      </w:r>
      <w:commentRangeEnd w:id="359"/>
      <w:r>
        <w:commentReference w:id="359"/>
      </w:r>
      <w:commentRangeEnd w:id="360"/>
      <w:r>
        <w:commentReference w:id="360"/>
      </w:r>
    </w:p>
    <w:p w14:paraId="245B42B4" w14:textId="19106389" w:rsidR="00B52E8B" w:rsidRDefault="0096001B">
      <w:pPr>
        <w:pStyle w:val="2"/>
        <w:ind w:firstLine="0"/>
        <w:rPr>
          <w:color w:val="000000" w:themeColor="text1"/>
          <w:sz w:val="24"/>
        </w:rPr>
      </w:pPr>
      <w:r>
        <w:rPr>
          <w:rFonts w:hint="eastAsia"/>
          <w:color w:val="000000" w:themeColor="text1"/>
          <w:sz w:val="24"/>
        </w:rPr>
        <w:t>（1）随着近年来经济水平的持续增长，生活水平的提高，人们对</w:t>
      </w:r>
      <w:del w:id="361" w:author="Robot" w:date="2018-01-23T15:08:00Z">
        <w:r w:rsidDel="0094053D">
          <w:rPr>
            <w:rFonts w:hint="eastAsia"/>
            <w:color w:val="000000" w:themeColor="text1"/>
            <w:sz w:val="24"/>
          </w:rPr>
          <w:delText>居住条件有了更高的</w:delText>
        </w:r>
      </w:del>
      <w:ins w:id="362" w:author="Robot" w:date="2018-01-23T15:08:00Z">
        <w:r w:rsidR="0094053D">
          <w:rPr>
            <w:rFonts w:hint="eastAsia"/>
            <w:color w:val="000000" w:themeColor="text1"/>
            <w:sz w:val="24"/>
          </w:rPr>
          <w:t>生活质量有了更高的</w:t>
        </w:r>
      </w:ins>
      <w:r>
        <w:rPr>
          <w:rFonts w:hint="eastAsia"/>
          <w:color w:val="000000" w:themeColor="text1"/>
          <w:sz w:val="24"/>
        </w:rPr>
        <w:t>要求，</w:t>
      </w:r>
      <w:ins w:id="363" w:author="Robot" w:date="2018-01-23T15:13:00Z">
        <w:r w:rsidR="00545754">
          <w:rPr>
            <w:rFonts w:hint="eastAsia"/>
            <w:color w:val="000000" w:themeColor="text1"/>
            <w:sz w:val="24"/>
          </w:rPr>
          <w:t>关注的是个性化和</w:t>
        </w:r>
      </w:ins>
      <w:ins w:id="364" w:author="Robot" w:date="2018-01-23T15:14:00Z">
        <w:r w:rsidR="00545754">
          <w:rPr>
            <w:rFonts w:hint="eastAsia"/>
            <w:color w:val="000000" w:themeColor="text1"/>
            <w:sz w:val="24"/>
          </w:rPr>
          <w:t>多样化的商品，</w:t>
        </w:r>
      </w:ins>
      <w:del w:id="365" w:author="Robot" w:date="2018-01-23T15:10:00Z">
        <w:r w:rsidDel="00545754">
          <w:rPr>
            <w:rFonts w:hint="eastAsia"/>
            <w:color w:val="000000" w:themeColor="text1"/>
            <w:sz w:val="24"/>
          </w:rPr>
          <w:delText>空调设备逐渐成为居民家常用家电，这一需求促进了</w:delText>
        </w:r>
        <w:commentRangeStart w:id="366"/>
        <w:r w:rsidDel="00545754">
          <w:rPr>
            <w:rFonts w:hint="eastAsia"/>
            <w:color w:val="000000" w:themeColor="text1"/>
            <w:sz w:val="24"/>
          </w:rPr>
          <w:delText>空调行业的快速稳步发展</w:delText>
        </w:r>
        <w:commentRangeEnd w:id="366"/>
        <w:r w:rsidDel="00545754">
          <w:rPr>
            <w:rFonts w:hint="eastAsia"/>
          </w:rPr>
          <w:commentReference w:id="366"/>
        </w:r>
        <w:r w:rsidDel="00545754">
          <w:rPr>
            <w:rFonts w:hint="eastAsia"/>
            <w:color w:val="000000" w:themeColor="text1"/>
            <w:sz w:val="24"/>
          </w:rPr>
          <w:delText>。目前的空调种类繁多，以使用最广泛的制冷空调为例，主要分为户用制冷空调和工商用制冷空调。工商用制冷空调多为大型中央空调，户用制冷空调多为传统家用空调，如窗式空调、壁挂式空调、柜式空调、吸顶式空调等。繁多的空调种类</w:delText>
        </w:r>
      </w:del>
      <w:del w:id="367" w:author="Robot" w:date="2018-01-23T15:15:00Z">
        <w:r w:rsidR="00545754" w:rsidDel="00545754">
          <w:rPr>
            <w:rFonts w:hint="eastAsia"/>
            <w:color w:val="000000" w:themeColor="text1"/>
            <w:sz w:val="24"/>
          </w:rPr>
          <w:delText>意味着动态多变的用户订单需求，此外空调制造业全球化市场竞争的日益激烈</w:delText>
        </w:r>
      </w:del>
      <w:ins w:id="368" w:author="Robot" w:date="2018-01-23T15:15:00Z">
        <w:r w:rsidR="00545754">
          <w:rPr>
            <w:rFonts w:hint="eastAsia"/>
            <w:color w:val="000000" w:themeColor="text1"/>
            <w:sz w:val="24"/>
          </w:rPr>
          <w:t>因此客户需求显得灵活多变</w:t>
        </w:r>
      </w:ins>
      <w:ins w:id="369" w:author="Robot" w:date="2018-01-23T15:21:00Z">
        <w:r w:rsidR="002E5FFF">
          <w:rPr>
            <w:rFonts w:hint="eastAsia"/>
            <w:color w:val="000000" w:themeColor="text1"/>
            <w:sz w:val="24"/>
          </w:rPr>
          <w:t>，</w:t>
        </w:r>
      </w:ins>
      <w:del w:id="370" w:author="Robot" w:date="2018-01-23T15:21:00Z">
        <w:r w:rsidDel="002E5FFF">
          <w:rPr>
            <w:rFonts w:hint="eastAsia"/>
            <w:color w:val="000000" w:themeColor="text1"/>
            <w:sz w:val="24"/>
          </w:rPr>
          <w:delText>，</w:delText>
        </w:r>
      </w:del>
      <w:ins w:id="371" w:author="Robot" w:date="2018-01-23T15:22:00Z">
        <w:r w:rsidR="002E5FFF">
          <w:rPr>
            <w:rFonts w:hint="eastAsia"/>
            <w:color w:val="000000" w:themeColor="text1"/>
            <w:sz w:val="24"/>
          </w:rPr>
          <w:t>现代制造业</w:t>
        </w:r>
      </w:ins>
      <w:ins w:id="372" w:author="Robot" w:date="2018-01-23T15:18:00Z">
        <w:r w:rsidR="00287658">
          <w:rPr>
            <w:rFonts w:hint="eastAsia"/>
            <w:color w:val="000000" w:themeColor="text1"/>
            <w:sz w:val="24"/>
          </w:rPr>
          <w:t>的生产已经以面向订单</w:t>
        </w:r>
      </w:ins>
      <w:ins w:id="373" w:author="Robot" w:date="2018-01-23T15:21:00Z">
        <w:r w:rsidR="002E5FFF">
          <w:rPr>
            <w:rFonts w:hint="eastAsia"/>
            <w:color w:val="000000" w:themeColor="text1"/>
            <w:sz w:val="24"/>
          </w:rPr>
          <w:t>制造为主，</w:t>
        </w:r>
      </w:ins>
      <w:ins w:id="374" w:author="Robot" w:date="2018-01-23T15:44:00Z">
        <w:r w:rsidR="00F56D8D">
          <w:rPr>
            <w:rFonts w:hint="eastAsia"/>
            <w:color w:val="000000" w:themeColor="text1"/>
            <w:sz w:val="24"/>
          </w:rPr>
          <w:t>往往是小批量甚至是</w:t>
        </w:r>
        <w:r w:rsidR="00C96C1A">
          <w:rPr>
            <w:rFonts w:hint="eastAsia"/>
            <w:color w:val="000000" w:themeColor="text1"/>
            <w:sz w:val="24"/>
          </w:rPr>
          <w:t>单件生产，因此制造业</w:t>
        </w:r>
      </w:ins>
      <w:ins w:id="375" w:author="Robot" w:date="2018-01-23T15:22:00Z">
        <w:r w:rsidR="002E5FFF">
          <w:rPr>
            <w:rFonts w:hint="eastAsia"/>
            <w:color w:val="000000" w:themeColor="text1"/>
            <w:sz w:val="24"/>
          </w:rPr>
          <w:t>面临着订单随机、产品种类繁多、结构复杂等多重困难，</w:t>
        </w:r>
      </w:ins>
      <w:r>
        <w:rPr>
          <w:rFonts w:hint="eastAsia"/>
          <w:color w:val="000000" w:themeColor="text1"/>
          <w:sz w:val="24"/>
        </w:rPr>
        <w:t>这都对</w:t>
      </w:r>
      <w:del w:id="376" w:author="Robot" w:date="2018-01-23T15:22:00Z">
        <w:r w:rsidDel="002E5FFF">
          <w:rPr>
            <w:rFonts w:hint="eastAsia"/>
            <w:color w:val="000000" w:themeColor="text1"/>
            <w:sz w:val="24"/>
          </w:rPr>
          <w:delText>对</w:delText>
        </w:r>
      </w:del>
      <w:r>
        <w:rPr>
          <w:rFonts w:hint="eastAsia"/>
          <w:color w:val="000000" w:themeColor="text1"/>
          <w:sz w:val="24"/>
        </w:rPr>
        <w:t>传统的车间</w:t>
      </w:r>
      <w:del w:id="377" w:author="Robot" w:date="2018-01-23T15:23:00Z">
        <w:r w:rsidDel="002E5FFF">
          <w:rPr>
            <w:rFonts w:hint="eastAsia"/>
            <w:color w:val="000000" w:themeColor="text1"/>
            <w:sz w:val="24"/>
          </w:rPr>
          <w:delText>空调装配生产的</w:delText>
        </w:r>
      </w:del>
      <w:ins w:id="378" w:author="Robot" w:date="2018-01-23T15:23:00Z">
        <w:r w:rsidR="002E5FFF">
          <w:rPr>
            <w:rFonts w:hint="eastAsia"/>
            <w:color w:val="000000" w:themeColor="text1"/>
            <w:sz w:val="24"/>
          </w:rPr>
          <w:t>生产</w:t>
        </w:r>
      </w:ins>
      <w:r>
        <w:rPr>
          <w:rFonts w:hint="eastAsia"/>
          <w:color w:val="000000" w:themeColor="text1"/>
          <w:sz w:val="24"/>
        </w:rPr>
        <w:t>制造管理水平和客户服务能力有了更高的要求。</w:t>
      </w:r>
    </w:p>
    <w:p w14:paraId="0591A38C" w14:textId="65868256" w:rsidR="00B52E8B" w:rsidRDefault="0096001B">
      <w:pPr>
        <w:pStyle w:val="2"/>
        <w:ind w:firstLine="0"/>
        <w:rPr>
          <w:color w:val="000000" w:themeColor="text1"/>
          <w:sz w:val="24"/>
        </w:rPr>
      </w:pPr>
      <w:r>
        <w:rPr>
          <w:rFonts w:hint="eastAsia"/>
          <w:color w:val="000000" w:themeColor="text1"/>
          <w:sz w:val="24"/>
        </w:rPr>
        <w:t>（2）</w:t>
      </w:r>
      <w:ins w:id="379" w:author="Robot" w:date="2018-01-23T15:52:00Z">
        <w:r w:rsidR="00162C87">
          <w:rPr>
            <w:rFonts w:hint="eastAsia"/>
            <w:color w:val="000000" w:themeColor="text1"/>
            <w:sz w:val="24"/>
          </w:rPr>
          <w:t>现代制造业</w:t>
        </w:r>
      </w:ins>
      <w:ins w:id="380" w:author="Robot" w:date="2018-01-23T15:55:00Z">
        <w:r w:rsidR="00EC5114">
          <w:rPr>
            <w:rFonts w:hint="eastAsia"/>
            <w:color w:val="000000" w:themeColor="text1"/>
            <w:sz w:val="24"/>
          </w:rPr>
          <w:t>相对传统制造业</w:t>
        </w:r>
      </w:ins>
      <w:r>
        <w:rPr>
          <w:rFonts w:hint="eastAsia"/>
          <w:color w:val="000000" w:themeColor="text1"/>
          <w:sz w:val="24"/>
        </w:rPr>
        <w:t>在</w:t>
      </w:r>
      <w:ins w:id="381" w:author="Robot" w:date="2018-01-23T15:55:00Z">
        <w:r w:rsidR="00906B0C">
          <w:rPr>
            <w:rFonts w:hint="eastAsia"/>
            <w:color w:val="000000" w:themeColor="text1"/>
            <w:sz w:val="24"/>
          </w:rPr>
          <w:t>生产经营上</w:t>
        </w:r>
        <w:r w:rsidR="00EC5114">
          <w:rPr>
            <w:rFonts w:hint="eastAsia"/>
            <w:color w:val="000000" w:themeColor="text1"/>
            <w:sz w:val="24"/>
          </w:rPr>
          <w:t>有了很大的转变，产品的生产制造</w:t>
        </w:r>
      </w:ins>
      <w:ins w:id="382" w:author="Robot" w:date="2018-01-23T15:56:00Z">
        <w:r w:rsidR="000066DC">
          <w:rPr>
            <w:rFonts w:hint="eastAsia"/>
            <w:color w:val="000000" w:themeColor="text1"/>
            <w:sz w:val="24"/>
          </w:rPr>
          <w:t>呈现分布式的特征，</w:t>
        </w:r>
      </w:ins>
      <w:ins w:id="383" w:author="Robot" w:date="2018-01-23T15:55:00Z">
        <w:r w:rsidR="00EC5114">
          <w:rPr>
            <w:rFonts w:hint="eastAsia"/>
            <w:color w:val="000000" w:themeColor="text1"/>
            <w:sz w:val="24"/>
          </w:rPr>
          <w:t>不</w:t>
        </w:r>
      </w:ins>
      <w:ins w:id="384" w:author="Robot" w:date="2018-01-23T15:56:00Z">
        <w:r w:rsidR="000066DC">
          <w:rPr>
            <w:rFonts w:hint="eastAsia"/>
            <w:color w:val="000000" w:themeColor="text1"/>
            <w:sz w:val="24"/>
          </w:rPr>
          <w:t>再</w:t>
        </w:r>
      </w:ins>
      <w:ins w:id="385" w:author="Robot" w:date="2018-01-23T15:55:00Z">
        <w:r w:rsidR="00EC5114">
          <w:rPr>
            <w:rFonts w:hint="eastAsia"/>
            <w:color w:val="000000" w:themeColor="text1"/>
            <w:sz w:val="24"/>
          </w:rPr>
          <w:t>局限于</w:t>
        </w:r>
      </w:ins>
      <w:ins w:id="386" w:author="Robot" w:date="2018-01-23T15:56:00Z">
        <w:r w:rsidR="000066DC">
          <w:rPr>
            <w:rFonts w:hint="eastAsia"/>
            <w:color w:val="000000" w:themeColor="text1"/>
            <w:sz w:val="24"/>
          </w:rPr>
          <w:t>单独或少数几个</w:t>
        </w:r>
      </w:ins>
      <w:ins w:id="387" w:author="Robot" w:date="2018-01-23T15:58:00Z">
        <w:r w:rsidR="00931F2F">
          <w:rPr>
            <w:rFonts w:hint="eastAsia"/>
            <w:color w:val="000000" w:themeColor="text1"/>
            <w:sz w:val="24"/>
          </w:rPr>
          <w:t>地点</w:t>
        </w:r>
      </w:ins>
      <w:ins w:id="388" w:author="Robot" w:date="2018-01-23T15:56:00Z">
        <w:r w:rsidR="000066DC">
          <w:rPr>
            <w:rFonts w:hint="eastAsia"/>
            <w:color w:val="000000" w:themeColor="text1"/>
            <w:sz w:val="24"/>
          </w:rPr>
          <w:t>，而是可能位于</w:t>
        </w:r>
      </w:ins>
      <w:ins w:id="389" w:author="Robot" w:date="2018-01-23T15:58:00Z">
        <w:r w:rsidR="00931F2F">
          <w:rPr>
            <w:rFonts w:hint="eastAsia"/>
            <w:color w:val="000000" w:themeColor="text1"/>
            <w:sz w:val="24"/>
          </w:rPr>
          <w:t>全球任意一个地理位置</w:t>
        </w:r>
      </w:ins>
      <w:ins w:id="390" w:author="Robot" w:date="2018-01-23T15:59:00Z">
        <w:r w:rsidR="00931F2F">
          <w:rPr>
            <w:rFonts w:hint="eastAsia"/>
            <w:color w:val="000000" w:themeColor="text1"/>
            <w:sz w:val="24"/>
          </w:rPr>
          <w:t>，这是制造业为了联合各企业各部门的技术和资源所</w:t>
        </w:r>
        <w:proofErr w:type="gramStart"/>
        <w:r w:rsidR="00931F2F">
          <w:rPr>
            <w:rFonts w:hint="eastAsia"/>
            <w:color w:val="000000" w:themeColor="text1"/>
            <w:sz w:val="24"/>
          </w:rPr>
          <w:t>作出</w:t>
        </w:r>
        <w:proofErr w:type="gramEnd"/>
        <w:r w:rsidR="00931F2F">
          <w:rPr>
            <w:rFonts w:hint="eastAsia"/>
            <w:color w:val="000000" w:themeColor="text1"/>
            <w:sz w:val="24"/>
          </w:rPr>
          <w:t>的改变。其次，</w:t>
        </w:r>
      </w:ins>
      <w:ins w:id="391" w:author="Robot" w:date="2018-01-23T16:00:00Z">
        <w:r w:rsidR="00931F2F">
          <w:rPr>
            <w:rFonts w:hint="eastAsia"/>
            <w:color w:val="000000" w:themeColor="text1"/>
            <w:sz w:val="24"/>
          </w:rPr>
          <w:t>制造业的产品</w:t>
        </w:r>
      </w:ins>
      <w:ins w:id="392" w:author="Robot" w:date="2018-01-23T16:01:00Z">
        <w:r w:rsidR="00931F2F">
          <w:rPr>
            <w:rFonts w:hint="eastAsia"/>
            <w:color w:val="000000" w:themeColor="text1"/>
            <w:sz w:val="24"/>
          </w:rPr>
          <w:t>的工艺结构更加复杂，技术含量更高，</w:t>
        </w:r>
      </w:ins>
      <w:ins w:id="393" w:author="Robot" w:date="2018-01-23T16:02:00Z">
        <w:r w:rsidR="00931F2F">
          <w:rPr>
            <w:rFonts w:hint="eastAsia"/>
            <w:color w:val="000000" w:themeColor="text1"/>
            <w:sz w:val="24"/>
          </w:rPr>
          <w:t>因此生产过程具有更多的柔性，例如，</w:t>
        </w:r>
      </w:ins>
      <w:del w:id="394" w:author="Robot" w:date="2018-01-23T16:02:00Z">
        <w:r w:rsidDel="00931F2F">
          <w:rPr>
            <w:rFonts w:hint="eastAsia"/>
            <w:color w:val="000000" w:themeColor="text1"/>
            <w:sz w:val="24"/>
          </w:rPr>
          <w:delText>空调零部件的工艺设计中，</w:delText>
        </w:r>
      </w:del>
      <w:r>
        <w:rPr>
          <w:rFonts w:hint="eastAsia"/>
          <w:color w:val="000000" w:themeColor="text1"/>
          <w:sz w:val="24"/>
        </w:rPr>
        <w:t>一个</w:t>
      </w:r>
      <w:ins w:id="395" w:author="Robot" w:date="2018-01-23T16:03:00Z">
        <w:r w:rsidR="00931F2F">
          <w:rPr>
            <w:rFonts w:hint="eastAsia"/>
            <w:color w:val="000000" w:themeColor="text1"/>
            <w:sz w:val="24"/>
          </w:rPr>
          <w:t>零部件</w:t>
        </w:r>
      </w:ins>
      <w:del w:id="396" w:author="Robot" w:date="2018-01-23T16:03:00Z">
        <w:r w:rsidDel="00931F2F">
          <w:rPr>
            <w:rFonts w:hint="eastAsia"/>
            <w:color w:val="000000" w:themeColor="text1"/>
            <w:sz w:val="24"/>
          </w:rPr>
          <w:delText>工序</w:delText>
        </w:r>
      </w:del>
      <w:r>
        <w:rPr>
          <w:rFonts w:hint="eastAsia"/>
          <w:color w:val="000000" w:themeColor="text1"/>
          <w:sz w:val="24"/>
        </w:rPr>
        <w:t>的加工往往</w:t>
      </w:r>
      <w:ins w:id="397" w:author="Robot" w:date="2018-01-23T16:03:00Z">
        <w:r w:rsidR="00931F2F">
          <w:rPr>
            <w:rFonts w:hint="eastAsia"/>
            <w:color w:val="000000" w:themeColor="text1"/>
            <w:sz w:val="24"/>
          </w:rPr>
          <w:t>存在多个可选</w:t>
        </w:r>
      </w:ins>
      <w:ins w:id="398" w:author="Robot" w:date="2018-01-23T16:04:00Z">
        <w:r w:rsidR="00814D9A">
          <w:rPr>
            <w:rFonts w:hint="eastAsia"/>
            <w:color w:val="000000" w:themeColor="text1"/>
            <w:sz w:val="24"/>
          </w:rPr>
          <w:t>的加工工艺，其中的</w:t>
        </w:r>
      </w:ins>
      <w:ins w:id="399" w:author="Robot" w:date="2018-01-23T16:05:00Z">
        <w:r w:rsidR="00814D9A">
          <w:rPr>
            <w:rFonts w:hint="eastAsia"/>
            <w:color w:val="000000" w:themeColor="text1"/>
            <w:sz w:val="24"/>
          </w:rPr>
          <w:t>工序</w:t>
        </w:r>
      </w:ins>
      <w:r>
        <w:rPr>
          <w:rFonts w:hint="eastAsia"/>
          <w:color w:val="000000" w:themeColor="text1"/>
          <w:sz w:val="24"/>
        </w:rPr>
        <w:t>能在多台设备上进行，对应不同的加工时间。</w:t>
      </w:r>
      <w:del w:id="400" w:author="Robot" w:date="2018-01-23T16:05:00Z">
        <w:r w:rsidDel="00A00916">
          <w:rPr>
            <w:rFonts w:hint="eastAsia"/>
            <w:color w:val="000000" w:themeColor="text1"/>
            <w:sz w:val="24"/>
          </w:rPr>
          <w:delText>尽管种类繁多，但在结构和功能上是相似的，以传统的家用空调为例，一般由四个主要组件组成，分别是蒸发器、压缩机、冷凝器和节流机构。在装配过程中都要经过很多零部件的工序加工需求也是相似的，多数仅在规格上存在差异，</w:delText>
        </w:r>
      </w:del>
      <w:ins w:id="401" w:author="Robot" w:date="2018-01-23T16:05:00Z">
        <w:r w:rsidR="00A00916">
          <w:rPr>
            <w:rFonts w:hint="eastAsia"/>
            <w:color w:val="000000" w:themeColor="text1"/>
            <w:sz w:val="24"/>
          </w:rPr>
          <w:t>考虑现代制造业</w:t>
        </w:r>
      </w:ins>
      <w:ins w:id="402" w:author="Robot" w:date="2018-01-23T16:06:00Z">
        <w:r w:rsidR="00A00916">
          <w:rPr>
            <w:rFonts w:hint="eastAsia"/>
            <w:color w:val="000000" w:themeColor="text1"/>
            <w:sz w:val="24"/>
          </w:rPr>
          <w:t>的分布式和具有柔性等特征，</w:t>
        </w:r>
      </w:ins>
      <w:del w:id="403" w:author="Robot" w:date="2018-01-23T16:06:00Z">
        <w:r w:rsidDel="00A00916">
          <w:rPr>
            <w:rFonts w:hint="eastAsia"/>
            <w:color w:val="000000" w:themeColor="text1"/>
            <w:sz w:val="24"/>
          </w:rPr>
          <w:delText>因此能够在多台设备上进行加工，这能提高机床设备的利用率。如何在特定的车间和设备集合上安排空调零部件的工序分配</w:delText>
        </w:r>
      </w:del>
      <w:ins w:id="404" w:author="Robot" w:date="2018-01-23T16:06:00Z">
        <w:r w:rsidR="00A00916">
          <w:rPr>
            <w:rFonts w:hint="eastAsia"/>
            <w:color w:val="000000" w:themeColor="text1"/>
            <w:sz w:val="24"/>
          </w:rPr>
          <w:t>如何</w:t>
        </w:r>
      </w:ins>
      <w:ins w:id="405" w:author="Robot" w:date="2018-01-23T16:07:00Z">
        <w:r w:rsidR="00A00916">
          <w:rPr>
            <w:rFonts w:hint="eastAsia"/>
            <w:color w:val="000000" w:themeColor="text1"/>
            <w:sz w:val="24"/>
          </w:rPr>
          <w:t>在</w:t>
        </w:r>
      </w:ins>
      <w:ins w:id="406" w:author="Robot" w:date="2018-01-23T16:06:00Z">
        <w:r w:rsidR="00A00916">
          <w:rPr>
            <w:rFonts w:hint="eastAsia"/>
            <w:color w:val="000000" w:themeColor="text1"/>
            <w:sz w:val="24"/>
          </w:rPr>
          <w:t>世界各地</w:t>
        </w:r>
      </w:ins>
      <w:ins w:id="407" w:author="Robot" w:date="2018-01-23T16:07:00Z">
        <w:r w:rsidR="00A00916">
          <w:rPr>
            <w:rFonts w:hint="eastAsia"/>
            <w:color w:val="000000" w:themeColor="text1"/>
            <w:sz w:val="24"/>
          </w:rPr>
          <w:t>的制造资源上进行</w:t>
        </w:r>
      </w:ins>
      <w:ins w:id="408" w:author="Robot" w:date="2018-01-23T16:06:00Z">
        <w:r w:rsidR="00A00916">
          <w:rPr>
            <w:rFonts w:hint="eastAsia"/>
            <w:color w:val="000000" w:themeColor="text1"/>
            <w:sz w:val="24"/>
          </w:rPr>
          <w:t>生产任务</w:t>
        </w:r>
      </w:ins>
      <w:ins w:id="409" w:author="Robot" w:date="2018-01-23T16:07:00Z">
        <w:r w:rsidR="00A00916">
          <w:rPr>
            <w:rFonts w:hint="eastAsia"/>
            <w:color w:val="000000" w:themeColor="text1"/>
            <w:sz w:val="24"/>
          </w:rPr>
          <w:t>的分配</w:t>
        </w:r>
      </w:ins>
      <w:r>
        <w:rPr>
          <w:rFonts w:hint="eastAsia"/>
          <w:color w:val="000000" w:themeColor="text1"/>
          <w:sz w:val="24"/>
        </w:rPr>
        <w:t>，对缩短产品生产周期，减少产品库存，更好地满足产品交货期是有着重大的意义的。</w:t>
      </w:r>
    </w:p>
    <w:p w14:paraId="3F3BF286" w14:textId="3ADA9CB3" w:rsidR="00B52E8B" w:rsidRDefault="0096001B">
      <w:pPr>
        <w:pStyle w:val="2"/>
        <w:ind w:firstLine="0"/>
        <w:rPr>
          <w:color w:val="000000" w:themeColor="text1"/>
          <w:sz w:val="24"/>
        </w:rPr>
      </w:pPr>
      <w:r>
        <w:rPr>
          <w:rFonts w:hint="eastAsia"/>
          <w:color w:val="000000" w:themeColor="text1"/>
          <w:sz w:val="24"/>
        </w:rPr>
        <w:t>（3）现代</w:t>
      </w:r>
      <w:ins w:id="410" w:author="Robot" w:date="2018-01-23T16:07:00Z">
        <w:r w:rsidR="00C22AE0">
          <w:rPr>
            <w:rFonts w:hint="eastAsia"/>
            <w:color w:val="000000" w:themeColor="text1"/>
            <w:sz w:val="24"/>
          </w:rPr>
          <w:t>制造业的</w:t>
        </w:r>
      </w:ins>
      <w:del w:id="411" w:author="Robot" w:date="2018-01-23T16:07:00Z">
        <w:r w:rsidDel="00C22AE0">
          <w:rPr>
            <w:rFonts w:hint="eastAsia"/>
            <w:color w:val="000000" w:themeColor="text1"/>
            <w:sz w:val="24"/>
          </w:rPr>
          <w:delText>的空调装配</w:delText>
        </w:r>
      </w:del>
      <w:r>
        <w:rPr>
          <w:rFonts w:hint="eastAsia"/>
          <w:color w:val="000000" w:themeColor="text1"/>
          <w:sz w:val="24"/>
        </w:rPr>
        <w:t>生产制造环境充满不确定性：（1）由于工艺复杂或高精度要求可能导致某些零部件在整机测试中不合格需要返工返修，（2）装配生产过程中可能发生设备故障，情况严重时甚至可能导致生产线停止运作。（3）由于订单插入、原料短缺等原因需要对原有生产线调度方案进行变更以重新满足交货期。制造环境中的各种不确定性导致了空调装配生产以往所采用的基于长时间跨度、大批量的不具有柔性的静态调度已无法适应当今的市场变化，如今已逐渐向</w:t>
      </w:r>
      <w:ins w:id="412" w:author="Robot" w:date="2018-01-23T16:07:00Z">
        <w:r w:rsidR="00C22AE0">
          <w:rPr>
            <w:rFonts w:hint="eastAsia"/>
            <w:color w:val="000000" w:themeColor="text1"/>
            <w:sz w:val="24"/>
          </w:rPr>
          <w:t>基于订单的</w:t>
        </w:r>
      </w:ins>
      <w:r>
        <w:rPr>
          <w:rFonts w:hint="eastAsia"/>
          <w:color w:val="000000" w:themeColor="text1"/>
          <w:sz w:val="24"/>
        </w:rPr>
        <w:t>多品种，变批量的生产模式转变。因此，为了提高空调装配生产的生产效率以及对各种不确定性的快速响应能力，市场上急需一种</w:t>
      </w:r>
      <w:ins w:id="413" w:author="Robot" w:date="2018-01-23T16:08:00Z">
        <w:r w:rsidR="00B5163C">
          <w:rPr>
            <w:rFonts w:hint="eastAsia"/>
            <w:color w:val="000000" w:themeColor="text1"/>
            <w:sz w:val="24"/>
          </w:rPr>
          <w:t>行之有效的动态调度方法以及对应的</w:t>
        </w:r>
      </w:ins>
      <w:r>
        <w:rPr>
          <w:rFonts w:hint="eastAsia"/>
          <w:color w:val="000000" w:themeColor="text1"/>
          <w:sz w:val="24"/>
        </w:rPr>
        <w:t>具有自主性、灵活性、高效性和稳定性的动态调度系统。</w:t>
      </w:r>
    </w:p>
    <w:p w14:paraId="79D3CF26" w14:textId="77777777" w:rsidR="00B52E8B" w:rsidRDefault="00B52E8B">
      <w:pPr>
        <w:pStyle w:val="2"/>
        <w:ind w:firstLine="0"/>
        <w:rPr>
          <w:color w:val="000000" w:themeColor="text1"/>
          <w:sz w:val="24"/>
        </w:rPr>
      </w:pPr>
    </w:p>
    <w:p w14:paraId="4DBEE827" w14:textId="77777777" w:rsidR="00B52E8B" w:rsidRDefault="0096001B">
      <w:pPr>
        <w:pStyle w:val="2"/>
        <w:ind w:firstLine="0"/>
        <w:rPr>
          <w:b/>
          <w:color w:val="000000" w:themeColor="text1"/>
          <w:sz w:val="24"/>
        </w:rPr>
      </w:pPr>
      <w:r>
        <w:rPr>
          <w:rFonts w:hint="eastAsia"/>
          <w:b/>
          <w:color w:val="000000" w:themeColor="text1"/>
          <w:sz w:val="24"/>
        </w:rPr>
        <w:t>发明内容</w:t>
      </w:r>
    </w:p>
    <w:p w14:paraId="2FDD0A0B" w14:textId="0EEEB51F"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001] </w:t>
      </w:r>
      <w:r>
        <w:rPr>
          <w:rFonts w:hint="eastAsia"/>
          <w:color w:val="000000" w:themeColor="text1"/>
          <w:sz w:val="24"/>
        </w:rPr>
        <w:t>本发明针对当前大部分</w:t>
      </w:r>
      <w:ins w:id="414" w:author="LWL" w:date="2018-01-24T02:40:00Z">
        <w:r w:rsidR="00AB10A3">
          <w:rPr>
            <w:rFonts w:hint="eastAsia"/>
            <w:color w:val="000000" w:themeColor="text1"/>
            <w:sz w:val="24"/>
          </w:rPr>
          <w:t>动态调度方法以及动态</w:t>
        </w:r>
      </w:ins>
      <w:del w:id="415" w:author="Robot" w:date="2018-01-23T18:54:00Z">
        <w:r w:rsidDel="0096001B">
          <w:rPr>
            <w:rFonts w:hint="eastAsia"/>
            <w:color w:val="000000" w:themeColor="text1"/>
            <w:sz w:val="24"/>
          </w:rPr>
          <w:delText>空调装配生产的</w:delText>
        </w:r>
      </w:del>
      <w:ins w:id="416" w:author="Robot" w:date="2018-01-23T18:54:00Z">
        <w:del w:id="417" w:author="LWL" w:date="2018-01-24T02:40:00Z">
          <w:r w:rsidDel="00AB10A3">
            <w:rPr>
              <w:rFonts w:hint="eastAsia"/>
              <w:color w:val="000000" w:themeColor="text1"/>
              <w:sz w:val="24"/>
            </w:rPr>
            <w:delText>制造</w:delText>
          </w:r>
        </w:del>
      </w:ins>
      <w:r>
        <w:rPr>
          <w:rFonts w:hint="eastAsia"/>
          <w:color w:val="000000" w:themeColor="text1"/>
          <w:sz w:val="24"/>
        </w:rPr>
        <w:t>调度系统仅考虑设备资源的最优分配，而较少考虑实际生产过程中由于紧急插单、货物搬运以及设备故障等引起的重调度问题，对动态环境的变化响应不及时，影响生产效率</w:t>
      </w:r>
      <w:ins w:id="418" w:author="LWL" w:date="2018-01-24T02:40:00Z">
        <w:r w:rsidR="00AB10A3">
          <w:rPr>
            <w:rFonts w:hint="eastAsia"/>
            <w:color w:val="000000" w:themeColor="text1"/>
            <w:sz w:val="24"/>
          </w:rPr>
          <w:t>。同时也</w:t>
        </w:r>
      </w:ins>
      <w:ins w:id="419" w:author="Robot" w:date="2018-01-23T19:02:00Z">
        <w:del w:id="420" w:author="LWL" w:date="2018-01-24T02:40:00Z">
          <w:r w:rsidR="00325B17" w:rsidDel="00AB10A3">
            <w:rPr>
              <w:rFonts w:hint="eastAsia"/>
              <w:color w:val="000000" w:themeColor="text1"/>
              <w:sz w:val="24"/>
            </w:rPr>
            <w:delText>，</w:delText>
          </w:r>
        </w:del>
      </w:ins>
      <w:ins w:id="421" w:author="Robot" w:date="2018-01-23T19:03:00Z">
        <w:del w:id="422" w:author="LWL" w:date="2018-01-24T02:40:00Z">
          <w:r w:rsidR="00325B17" w:rsidDel="00AB10A3">
            <w:rPr>
              <w:rFonts w:hint="eastAsia"/>
              <w:color w:val="000000" w:themeColor="text1"/>
              <w:sz w:val="24"/>
            </w:rPr>
            <w:delText>其次</w:delText>
          </w:r>
        </w:del>
        <w:r w:rsidR="00325B17">
          <w:rPr>
            <w:rFonts w:hint="eastAsia"/>
            <w:color w:val="000000" w:themeColor="text1"/>
            <w:sz w:val="24"/>
          </w:rPr>
          <w:t>忽略了现代制造业制造的分布式特征，对制造资源的综合利用率不高，</w:t>
        </w:r>
      </w:ins>
      <w:del w:id="423" w:author="Robot" w:date="2018-01-23T19:02:00Z">
        <w:r w:rsidDel="00325B17">
          <w:rPr>
            <w:rFonts w:hint="eastAsia"/>
            <w:color w:val="000000" w:themeColor="text1"/>
            <w:sz w:val="24"/>
          </w:rPr>
          <w:delText>，</w:delText>
        </w:r>
      </w:del>
      <w:r>
        <w:rPr>
          <w:rFonts w:hint="eastAsia"/>
          <w:color w:val="000000" w:themeColor="text1"/>
          <w:sz w:val="24"/>
        </w:rPr>
        <w:t>导致实用性</w:t>
      </w:r>
      <w:ins w:id="424" w:author="Robot" w:date="2018-01-23T19:04:00Z">
        <w:r w:rsidR="00325B17">
          <w:rPr>
            <w:rFonts w:hint="eastAsia"/>
            <w:color w:val="000000" w:themeColor="text1"/>
            <w:sz w:val="24"/>
          </w:rPr>
          <w:t>较低</w:t>
        </w:r>
      </w:ins>
      <w:del w:id="425" w:author="Robot" w:date="2018-01-23T19:04:00Z">
        <w:r w:rsidDel="00325B17">
          <w:rPr>
            <w:rFonts w:hint="eastAsia"/>
            <w:color w:val="000000" w:themeColor="text1"/>
            <w:sz w:val="24"/>
          </w:rPr>
          <w:delText>不高</w:delText>
        </w:r>
      </w:del>
      <w:r>
        <w:rPr>
          <w:rFonts w:hint="eastAsia"/>
          <w:color w:val="000000" w:themeColor="text1"/>
          <w:sz w:val="24"/>
        </w:rPr>
        <w:t>，因此提出</w:t>
      </w:r>
      <w:ins w:id="426" w:author="Robot" w:date="2018-01-23T19:05:00Z">
        <w:r w:rsidR="00325B17" w:rsidRPr="00325B17">
          <w:rPr>
            <w:rFonts w:hint="eastAsia"/>
            <w:color w:val="000000" w:themeColor="text1"/>
            <w:sz w:val="24"/>
          </w:rPr>
          <w:t>一种基于多Agent的面向订单的柔性生产动态调度方法及系统</w:t>
        </w:r>
        <w:r w:rsidR="00BB7142">
          <w:rPr>
            <w:rFonts w:hint="eastAsia"/>
            <w:color w:val="000000" w:themeColor="text1"/>
            <w:sz w:val="24"/>
          </w:rPr>
          <w:t>，</w:t>
        </w:r>
      </w:ins>
      <w:del w:id="427" w:author="Robot" w:date="2018-01-23T19:05:00Z">
        <w:r w:rsidDel="00325B17">
          <w:rPr>
            <w:rFonts w:hint="eastAsia"/>
            <w:color w:val="000000" w:themeColor="text1"/>
            <w:sz w:val="24"/>
          </w:rPr>
          <w:delText>一种基于分布式多Agent理论的空调装配生产动态调度系统</w:delText>
        </w:r>
      </w:del>
      <w:r>
        <w:rPr>
          <w:rFonts w:hint="eastAsia"/>
          <w:color w:val="000000" w:themeColor="text1"/>
          <w:sz w:val="24"/>
        </w:rPr>
        <w:t>。</w:t>
      </w:r>
    </w:p>
    <w:p w14:paraId="4DD714B9"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002] </w:t>
      </w:r>
      <w:r>
        <w:rPr>
          <w:rFonts w:hint="eastAsia"/>
          <w:color w:val="000000" w:themeColor="text1"/>
          <w:sz w:val="24"/>
        </w:rPr>
        <w:t>本发明采用的技术方案是：基于多Agent的空调装配生产动态调度系统，该系统在架构上主要分为三大模块：资源模块、管理模块和监控模块；在功能上</w:t>
      </w:r>
    </w:p>
    <w:p w14:paraId="4F42D70C" w14:textId="459DDF71" w:rsidR="00B52E8B" w:rsidDel="00D8601D" w:rsidRDefault="0096001B">
      <w:pPr>
        <w:jc w:val="center"/>
        <w:rPr>
          <w:del w:id="428" w:author="LWL" w:date="2018-01-24T04:14:00Z"/>
          <w:rFonts w:eastAsia="楷体_GB2312"/>
          <w:color w:val="000000" w:themeColor="text1"/>
          <w:sz w:val="36"/>
        </w:rPr>
      </w:pPr>
      <w:del w:id="429" w:author="LWL" w:date="2018-01-24T04:14:00Z">
        <w:r w:rsidDel="00D8601D">
          <w:rPr>
            <w:rFonts w:eastAsia="楷体_GB2312" w:hint="eastAsia"/>
            <w:color w:val="000000" w:themeColor="text1"/>
            <w:sz w:val="36"/>
          </w:rPr>
          <w:delText>说</w:delText>
        </w:r>
        <w:r w:rsidDel="00D8601D">
          <w:rPr>
            <w:rFonts w:eastAsia="楷体_GB2312" w:hint="eastAsia"/>
            <w:color w:val="000000" w:themeColor="text1"/>
            <w:sz w:val="36"/>
          </w:rPr>
          <w:delText xml:space="preserve">  </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明</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书</w:delText>
        </w:r>
      </w:del>
    </w:p>
    <w:p w14:paraId="5240B908" w14:textId="552CE795" w:rsidR="00B52E8B" w:rsidDel="00D8601D" w:rsidRDefault="0096001B">
      <w:pPr>
        <w:pStyle w:val="2"/>
        <w:ind w:firstLine="0"/>
        <w:jc w:val="center"/>
        <w:rPr>
          <w:del w:id="430" w:author="LWL" w:date="2018-01-24T04:14:00Z"/>
          <w:rFonts w:eastAsia="幼圆"/>
          <w:color w:val="000000" w:themeColor="text1"/>
          <w:sz w:val="24"/>
        </w:rPr>
      </w:pPr>
      <w:del w:id="431" w:author="LWL" w:date="2018-01-24T04:14:00Z">
        <w:r w:rsidDel="00D8601D">
          <w:rPr>
            <w:rFonts w:eastAsia="楷体_GB2312"/>
            <w:noProof/>
            <w:color w:val="000000" w:themeColor="text1"/>
            <w:sz w:val="36"/>
          </w:rPr>
          <mc:AlternateContent>
            <mc:Choice Requires="wps">
              <w:drawing>
                <wp:anchor distT="0" distB="0" distL="114300" distR="114300" simplePos="0" relativeHeight="251666432" behindDoc="0" locked="0" layoutInCell="0" allowOverlap="1">
                  <wp:simplePos x="0" y="0"/>
                  <wp:positionH relativeFrom="column">
                    <wp:posOffset>65405</wp:posOffset>
                  </wp:positionH>
                  <wp:positionV relativeFrom="paragraph">
                    <wp:posOffset>0</wp:posOffset>
                  </wp:positionV>
                  <wp:extent cx="6057900" cy="0"/>
                  <wp:effectExtent l="0" t="0" r="0" b="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66432;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HPMvS2vAQAA&#10;UgMAAA4AAAAAAAAAAQAgAAAAHwEAAGRycy9lMm9Eb2MueG1sUEsFBgAAAAAGAAYAWQEAAEAFAAAA&#10;AA==&#10;">
                  <v:fill on="f" focussize="0,0"/>
                  <v:stroke weight="1.5pt" color="#000000" joinstyle="round"/>
                  <v:imagedata o:title=""/>
                  <o:lock v:ext="edit" aspectratio="f"/>
                </v:line>
              </w:pict>
            </mc:Fallback>
          </mc:AlternateContent>
        </w:r>
      </w:del>
    </w:p>
    <w:p w14:paraId="3268DBBA" w14:textId="77777777" w:rsidR="00D8601D" w:rsidRDefault="0096001B">
      <w:pPr>
        <w:pStyle w:val="2"/>
        <w:ind w:firstLine="0"/>
        <w:rPr>
          <w:ins w:id="432" w:author="LWL" w:date="2018-01-24T04:14:00Z"/>
          <w:color w:val="000000" w:themeColor="text1"/>
          <w:sz w:val="24"/>
        </w:rPr>
      </w:pPr>
      <w:r>
        <w:rPr>
          <w:rFonts w:hint="eastAsia"/>
          <w:color w:val="000000" w:themeColor="text1"/>
          <w:sz w:val="24"/>
        </w:rPr>
        <w:t>分为六类Agent：管理Agent、资源Agent、监控Agent、算法Agent、维修Agent和工艺Agent，其中资源Agent根据系统的资源的层级结构可进一步分为车间Agent</w:t>
      </w:r>
    </w:p>
    <w:p w14:paraId="200AE946" w14:textId="77777777" w:rsidR="00D8601D" w:rsidRDefault="00D8601D" w:rsidP="00D8601D">
      <w:pPr>
        <w:jc w:val="center"/>
        <w:rPr>
          <w:ins w:id="433" w:author="LWL" w:date="2018-01-24T04:14:00Z"/>
          <w:rFonts w:eastAsia="楷体_GB2312"/>
          <w:color w:val="000000" w:themeColor="text1"/>
          <w:sz w:val="36"/>
        </w:rPr>
      </w:pPr>
      <w:ins w:id="434" w:author="LWL" w:date="2018-01-24T04:14: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305ED563" w14:textId="40C9A787" w:rsidR="00D8601D" w:rsidRPr="00D8601D" w:rsidRDefault="00D8601D">
      <w:pPr>
        <w:pStyle w:val="2"/>
        <w:ind w:firstLine="0"/>
        <w:rPr>
          <w:ins w:id="435" w:author="LWL" w:date="2018-01-24T04:14:00Z"/>
          <w:rFonts w:eastAsia="幼圆"/>
          <w:color w:val="000000" w:themeColor="text1"/>
          <w:sz w:val="24"/>
          <w:rPrChange w:id="436" w:author="LWL" w:date="2018-01-24T04:14:00Z">
            <w:rPr>
              <w:ins w:id="437" w:author="LWL" w:date="2018-01-24T04:14:00Z"/>
              <w:color w:val="000000" w:themeColor="text1"/>
              <w:sz w:val="24"/>
            </w:rPr>
          </w:rPrChange>
        </w:rPr>
      </w:pPr>
      <w:ins w:id="438" w:author="LWL" w:date="2018-01-24T04:14:00Z">
        <w:r>
          <w:rPr>
            <w:rFonts w:eastAsia="楷体_GB2312"/>
            <w:noProof/>
            <w:color w:val="000000" w:themeColor="text1"/>
            <w:sz w:val="36"/>
          </w:rPr>
          <mc:AlternateContent>
            <mc:Choice Requires="wps">
              <w:drawing>
                <wp:anchor distT="0" distB="0" distL="114300" distR="114300" simplePos="0" relativeHeight="251691008" behindDoc="0" locked="0" layoutInCell="0" allowOverlap="1" wp14:anchorId="75EC81ED" wp14:editId="0D415F35">
                  <wp:simplePos x="0" y="0"/>
                  <wp:positionH relativeFrom="column">
                    <wp:posOffset>65405</wp:posOffset>
                  </wp:positionH>
                  <wp:positionV relativeFrom="paragraph">
                    <wp:posOffset>0</wp:posOffset>
                  </wp:positionV>
                  <wp:extent cx="605790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5D8692F7" id="Line 4"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KMXC8y2AQAAUwMAAA4AAAAAAAAAAAAAAAAALgIAAGRycy9lMm9Eb2MueG1s&#10;UEsBAi0AFAAGAAgAAAAhALfXQD/XAAAABAEAAA8AAAAAAAAAAAAAAAAAEAQAAGRycy9kb3ducmV2&#10;LnhtbFBLBQYAAAAABAAEAPMAAAAUBQAAAAA=&#10;" o:allowincell="f" strokeweight="1.5pt"/>
              </w:pict>
            </mc:Fallback>
          </mc:AlternateContent>
        </w:r>
      </w:ins>
    </w:p>
    <w:p w14:paraId="1807414C" w14:textId="29334EB2" w:rsidR="00B52E8B" w:rsidRDefault="0096001B">
      <w:pPr>
        <w:pStyle w:val="2"/>
        <w:ind w:firstLine="0"/>
        <w:rPr>
          <w:color w:val="000000" w:themeColor="text1"/>
          <w:sz w:val="24"/>
        </w:rPr>
      </w:pPr>
      <w:r>
        <w:rPr>
          <w:rFonts w:hint="eastAsia"/>
          <w:color w:val="000000" w:themeColor="text1"/>
          <w:sz w:val="24"/>
        </w:rPr>
        <w:t>和设备Agent。资源模块由若干资源Agent</w:t>
      </w:r>
      <w:ins w:id="439" w:author="LWL" w:date="2018-01-24T03:49:00Z">
        <w:r w:rsidR="00655461">
          <w:rPr>
            <w:rFonts w:hint="eastAsia"/>
            <w:color w:val="000000" w:themeColor="text1"/>
            <w:sz w:val="24"/>
          </w:rPr>
          <w:t>和</w:t>
        </w:r>
      </w:ins>
      <w:del w:id="440" w:author="LWL" w:date="2018-01-24T03:49:00Z">
        <w:r w:rsidDel="00655461">
          <w:rPr>
            <w:rFonts w:hint="eastAsia"/>
            <w:color w:val="000000" w:themeColor="text1"/>
            <w:sz w:val="24"/>
          </w:rPr>
          <w:delText>、</w:delText>
        </w:r>
      </w:del>
      <w:r>
        <w:rPr>
          <w:rFonts w:hint="eastAsia"/>
          <w:color w:val="000000" w:themeColor="text1"/>
          <w:sz w:val="24"/>
        </w:rPr>
        <w:t>算法Agent</w:t>
      </w:r>
      <w:del w:id="441" w:author="LWL" w:date="2018-01-24T03:49:00Z">
        <w:r w:rsidDel="00655461">
          <w:rPr>
            <w:rFonts w:hint="eastAsia"/>
            <w:color w:val="000000" w:themeColor="text1"/>
            <w:sz w:val="24"/>
          </w:rPr>
          <w:delText>和维修Agent组成</w:delText>
        </w:r>
      </w:del>
      <w:r>
        <w:rPr>
          <w:rFonts w:hint="eastAsia"/>
          <w:color w:val="000000" w:themeColor="text1"/>
          <w:sz w:val="24"/>
        </w:rPr>
        <w:t>；管理模块由若干管理Agent组成；监控Agent由若干监控Agent组成；此外工艺Agent专门作为空调产品工艺的数据库，提供订单合法性检查和数据库查询功能。以下是对资源、管理和监控三大模块的阐述：</w:t>
      </w:r>
    </w:p>
    <w:p w14:paraId="6960CED5" w14:textId="1DFB0942"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003] </w:t>
      </w:r>
      <w:r>
        <w:rPr>
          <w:rFonts w:hint="eastAsia"/>
          <w:color w:val="000000" w:themeColor="text1"/>
          <w:sz w:val="24"/>
        </w:rPr>
        <w:t>（1）资源模块：资源模块代表了</w:t>
      </w:r>
      <w:del w:id="442" w:author="LWL" w:date="2018-01-24T03:49:00Z">
        <w:r w:rsidDel="00655461">
          <w:rPr>
            <w:rFonts w:hint="eastAsia"/>
            <w:color w:val="000000" w:themeColor="text1"/>
            <w:sz w:val="24"/>
          </w:rPr>
          <w:delText>空调装配生产</w:delText>
        </w:r>
      </w:del>
      <w:r>
        <w:rPr>
          <w:rFonts w:hint="eastAsia"/>
          <w:color w:val="000000" w:themeColor="text1"/>
          <w:sz w:val="24"/>
        </w:rPr>
        <w:t>制造系统的所有生产设备，</w:t>
      </w:r>
      <w:del w:id="443" w:author="LWL" w:date="2018-01-24T03:49:00Z">
        <w:r w:rsidDel="00655461">
          <w:rPr>
            <w:rFonts w:hint="eastAsia"/>
            <w:color w:val="000000" w:themeColor="text1"/>
            <w:sz w:val="24"/>
          </w:rPr>
          <w:delText>如用于空调蒸发器装配平台中的钣金框、加热器装配工位机械臂和户用室内空调机装配平台中的底板提取工位、压缩机安装工位、抽真空工位设备等，</w:delText>
        </w:r>
      </w:del>
      <w:r>
        <w:rPr>
          <w:rFonts w:hint="eastAsia"/>
          <w:color w:val="000000" w:themeColor="text1"/>
          <w:sz w:val="24"/>
        </w:rPr>
        <w:t>该模块根据拥有的设备资源对客户的订单任务进行分解和调度方案的生成，以得到满足交货</w:t>
      </w:r>
      <w:ins w:id="444" w:author="LWL" w:date="2018-01-24T03:49:00Z">
        <w:r w:rsidR="00655461">
          <w:rPr>
            <w:rFonts w:hint="eastAsia"/>
            <w:color w:val="000000" w:themeColor="text1"/>
            <w:sz w:val="24"/>
          </w:rPr>
          <w:t>期</w:t>
        </w:r>
      </w:ins>
      <w:del w:id="445" w:author="LWL" w:date="2018-01-24T03:49:00Z">
        <w:r w:rsidDel="00655461">
          <w:rPr>
            <w:rFonts w:hint="eastAsia"/>
            <w:color w:val="000000" w:themeColor="text1"/>
            <w:sz w:val="24"/>
          </w:rPr>
          <w:delText>去</w:delText>
        </w:r>
      </w:del>
      <w:r>
        <w:rPr>
          <w:rFonts w:hint="eastAsia"/>
          <w:color w:val="000000" w:themeColor="text1"/>
          <w:sz w:val="24"/>
        </w:rPr>
        <w:t>的最优调度方案。系统中的每一个机床设备都对应一个资源Agent，因此该模块的核心是一系列的资源Agent。为了体现系统设备资源的层级结构和分布状况，资源Agent进一步分为车间Agent和设备</w:t>
      </w:r>
      <w:proofErr w:type="spellStart"/>
      <w:r>
        <w:rPr>
          <w:rFonts w:hint="eastAsia"/>
          <w:color w:val="000000" w:themeColor="text1"/>
          <w:sz w:val="24"/>
        </w:rPr>
        <w:t>Agnet</w:t>
      </w:r>
      <w:proofErr w:type="spellEnd"/>
      <w:r>
        <w:rPr>
          <w:rFonts w:hint="eastAsia"/>
          <w:color w:val="000000" w:themeColor="text1"/>
          <w:sz w:val="24"/>
        </w:rPr>
        <w:t>。系统中每一个车间对应一个车间Agent，每一个机床设备、机械臂等对应一个设备Agent。根据从属关系，车间Agent负责管理对应车间中的设备Agent，因此资源模块使用层次型结构，上层Agent</w:t>
      </w:r>
      <w:r>
        <w:rPr>
          <w:color w:val="000000" w:themeColor="text1"/>
          <w:sz w:val="24"/>
        </w:rPr>
        <w:t>(</w:t>
      </w:r>
      <w:r>
        <w:rPr>
          <w:rFonts w:hint="eastAsia"/>
          <w:color w:val="000000" w:themeColor="text1"/>
          <w:sz w:val="24"/>
        </w:rPr>
        <w:t>车间Agent</w:t>
      </w:r>
      <w:r>
        <w:rPr>
          <w:color w:val="000000" w:themeColor="text1"/>
          <w:sz w:val="24"/>
        </w:rPr>
        <w:t>)</w:t>
      </w:r>
      <w:r>
        <w:rPr>
          <w:rFonts w:hint="eastAsia"/>
          <w:color w:val="000000" w:themeColor="text1"/>
          <w:sz w:val="24"/>
        </w:rPr>
        <w:t>对下层Agent（设备Agent）具有管理控制的权限。</w:t>
      </w:r>
    </w:p>
    <w:p w14:paraId="41EBB37F" w14:textId="56AB6A25" w:rsidR="00B52E8B" w:rsidDel="00655461" w:rsidRDefault="0096001B">
      <w:pPr>
        <w:pStyle w:val="2"/>
        <w:ind w:firstLine="0"/>
        <w:rPr>
          <w:del w:id="446" w:author="LWL" w:date="2018-01-24T03:50:00Z"/>
          <w:color w:val="000000" w:themeColor="text1"/>
          <w:sz w:val="24"/>
        </w:rPr>
      </w:pPr>
      <w:del w:id="447" w:author="LWL" w:date="2018-01-24T03:50:00Z">
        <w:r w:rsidDel="00655461">
          <w:rPr>
            <w:color w:val="000000" w:themeColor="text1"/>
            <w:sz w:val="24"/>
          </w:rPr>
          <w:delText xml:space="preserve">[004] </w:delText>
        </w:r>
        <w:r w:rsidDel="00655461">
          <w:rPr>
            <w:rFonts w:hint="eastAsia"/>
            <w:color w:val="000000" w:themeColor="text1"/>
            <w:sz w:val="24"/>
          </w:rPr>
          <w:delText>根据车间内的设备数量，每个车间都会配备若干维修Agent，维修Agent用于对维修人员和检修设备的工作状态和工作进度进行仿真模拟，当有设备发生故障时，车间Agent通知维修人员进一步确认故障信息以及需要的维修时间，并由维修Agent模拟维修人员和设备的工作状态和工作进度，模拟数据呈现在界面上。</w:delText>
        </w:r>
      </w:del>
    </w:p>
    <w:p w14:paraId="0A51DB1E"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005] </w:t>
      </w:r>
      <w:r>
        <w:rPr>
          <w:rFonts w:hint="eastAsia"/>
          <w:color w:val="000000" w:themeColor="text1"/>
          <w:sz w:val="24"/>
        </w:rPr>
        <w:t>该模块对于其中每个资源Agent都会分配一个算法Agent，算法Agent用于对若干调度方案进行筛选，从中得出对交货期满足得最好的调度方案。</w:t>
      </w:r>
    </w:p>
    <w:p w14:paraId="014FC86C" w14:textId="77777777" w:rsidR="00B52E8B" w:rsidRDefault="0096001B">
      <w:pPr>
        <w:pStyle w:val="2"/>
        <w:ind w:firstLine="0"/>
        <w:rPr>
          <w:color w:val="000000" w:themeColor="text1"/>
          <w:sz w:val="24"/>
        </w:rPr>
      </w:pPr>
      <w:r>
        <w:rPr>
          <w:color w:val="000000" w:themeColor="text1"/>
          <w:sz w:val="24"/>
        </w:rPr>
        <w:t xml:space="preserve">[006] </w:t>
      </w:r>
      <w:r>
        <w:rPr>
          <w:rFonts w:hint="eastAsia"/>
          <w:color w:val="000000" w:themeColor="text1"/>
          <w:sz w:val="24"/>
        </w:rPr>
        <w:t>（2）管理模块：管理模块由若干管理Agent组成，该模块相当于一个虚拟的车间管理员，负责对系统内的所有Agent进行管理，包括Agent的注册和注销、用户空调订单合法性检验、订单任务优先级的判定、Agent运作状态的监控、系统工作日志的记录等。</w:t>
      </w:r>
    </w:p>
    <w:p w14:paraId="6CC88563"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007] </w:t>
      </w:r>
      <w:r>
        <w:rPr>
          <w:rFonts w:hint="eastAsia"/>
          <w:color w:val="000000" w:themeColor="text1"/>
          <w:sz w:val="24"/>
        </w:rPr>
        <w:t>（3）监控模块：监控模块由若干监控Agent组成，负责监控装配生产线上设备的工作状况，进行生产线信息的采集以及故障分析。每个车间根据设备规模大小会配备若干监控Agent，监控Agent连接监控设备，如摄像头、P</w:t>
      </w:r>
      <w:r>
        <w:rPr>
          <w:color w:val="000000" w:themeColor="text1"/>
          <w:sz w:val="24"/>
        </w:rPr>
        <w:t>LC</w:t>
      </w:r>
      <w:r>
        <w:rPr>
          <w:rFonts w:hint="eastAsia"/>
          <w:color w:val="000000" w:themeColor="text1"/>
          <w:sz w:val="24"/>
        </w:rPr>
        <w:t>、R</w:t>
      </w:r>
      <w:r>
        <w:rPr>
          <w:color w:val="000000" w:themeColor="text1"/>
          <w:sz w:val="24"/>
        </w:rPr>
        <w:t>FID</w:t>
      </w:r>
      <w:r>
        <w:rPr>
          <w:rFonts w:hint="eastAsia"/>
          <w:color w:val="000000" w:themeColor="text1"/>
          <w:sz w:val="24"/>
        </w:rPr>
        <w:t>读取设备等，对读取到的信息进行分析以判断设备的工作状态是否良好，同时把必要的信息传送到管理Agent。当在数据分析过程检测到设备故障信息，将进一步通知资源模块，根据原有的调度方案重新进行任务分配，即重调度。</w:t>
      </w:r>
    </w:p>
    <w:p w14:paraId="63B222F8"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008] </w:t>
      </w:r>
      <w:r>
        <w:rPr>
          <w:rFonts w:hint="eastAsia"/>
          <w:color w:val="000000" w:themeColor="text1"/>
          <w:sz w:val="24"/>
        </w:rPr>
        <w:t>该多Agent动态调度系统是通过所述的Agent的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根据功能的不同在内部模型的结构组成上会有所差异，但都基本包括：动态数据库、静态数据库、推理机、调度执行模块和通讯调度模块。以下是各个Agent的具体的内部模型结构以及各部分的功能。</w:t>
      </w:r>
    </w:p>
    <w:p w14:paraId="43F48126" w14:textId="5E7626A8" w:rsidR="00B52E8B" w:rsidDel="00D8601D" w:rsidRDefault="0096001B" w:rsidP="00D8601D">
      <w:pPr>
        <w:pStyle w:val="2"/>
        <w:ind w:firstLine="0"/>
        <w:rPr>
          <w:del w:id="448" w:author="LWL" w:date="2018-01-24T04:14:00Z"/>
          <w:color w:val="000000" w:themeColor="text1"/>
          <w:sz w:val="24"/>
        </w:rPr>
      </w:pPr>
      <w:r>
        <w:rPr>
          <w:rFonts w:hint="eastAsia"/>
          <w:color w:val="000000" w:themeColor="text1"/>
          <w:sz w:val="24"/>
        </w:rPr>
        <w:t>[</w:t>
      </w:r>
      <w:r>
        <w:rPr>
          <w:color w:val="000000" w:themeColor="text1"/>
          <w:sz w:val="24"/>
        </w:rPr>
        <w:t>009]</w:t>
      </w:r>
      <w:r>
        <w:rPr>
          <w:rFonts w:hint="eastAsia"/>
          <w:color w:val="000000" w:themeColor="text1"/>
          <w:sz w:val="24"/>
        </w:rPr>
        <w:t>（1）管理Agent：</w:t>
      </w:r>
      <w:ins w:id="449" w:author="LWL" w:date="2018-01-24T04:14:00Z">
        <w:r w:rsidR="00D8601D" w:rsidDel="00D8601D">
          <w:rPr>
            <w:color w:val="000000" w:themeColor="text1"/>
            <w:sz w:val="24"/>
          </w:rPr>
          <w:t xml:space="preserve"> </w:t>
        </w:r>
      </w:ins>
    </w:p>
    <w:p w14:paraId="160B6EB7" w14:textId="08D88B44" w:rsidR="00B52E8B" w:rsidDel="00D8601D" w:rsidRDefault="0096001B">
      <w:pPr>
        <w:pStyle w:val="2"/>
        <w:ind w:firstLine="0"/>
        <w:rPr>
          <w:del w:id="450" w:author="LWL" w:date="2018-01-24T04:14:00Z"/>
          <w:rFonts w:eastAsia="楷体_GB2312"/>
          <w:color w:val="000000" w:themeColor="text1"/>
          <w:sz w:val="36"/>
        </w:rPr>
        <w:pPrChange w:id="451" w:author="LWL" w:date="2018-01-24T04:14:00Z">
          <w:pPr>
            <w:jc w:val="center"/>
          </w:pPr>
        </w:pPrChange>
      </w:pPr>
      <w:del w:id="452" w:author="LWL" w:date="2018-01-24T04:14:00Z">
        <w:r w:rsidDel="00D8601D">
          <w:rPr>
            <w:rFonts w:eastAsia="楷体_GB2312" w:hint="eastAsia"/>
            <w:color w:val="000000" w:themeColor="text1"/>
            <w:sz w:val="36"/>
          </w:rPr>
          <w:delText>说</w:delText>
        </w:r>
        <w:r w:rsidDel="00D8601D">
          <w:rPr>
            <w:rFonts w:eastAsia="楷体_GB2312" w:hint="eastAsia"/>
            <w:color w:val="000000" w:themeColor="text1"/>
            <w:sz w:val="36"/>
          </w:rPr>
          <w:delText xml:space="preserve">  </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明</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书</w:delText>
        </w:r>
      </w:del>
    </w:p>
    <w:p w14:paraId="4FA32923" w14:textId="76636712" w:rsidR="00B52E8B" w:rsidRDefault="0096001B" w:rsidP="00D8601D">
      <w:pPr>
        <w:pStyle w:val="2"/>
        <w:ind w:firstLine="0"/>
        <w:rPr>
          <w:rFonts w:eastAsia="幼圆"/>
          <w:color w:val="000000" w:themeColor="text1"/>
          <w:sz w:val="24"/>
        </w:rPr>
      </w:pPr>
      <w:del w:id="453" w:author="LWL" w:date="2018-01-24T04:14:00Z">
        <w:r w:rsidDel="00D8601D">
          <w:rPr>
            <w:rFonts w:eastAsia="楷体_GB2312"/>
            <w:noProof/>
            <w:color w:val="000000" w:themeColor="text1"/>
            <w:sz w:val="36"/>
          </w:rPr>
          <mc:AlternateContent>
            <mc:Choice Requires="wps">
              <w:drawing>
                <wp:anchor distT="0" distB="0" distL="114300" distR="114300" simplePos="0" relativeHeight="251670528" behindDoc="0" locked="0" layoutInCell="0" allowOverlap="1">
                  <wp:simplePos x="0" y="0"/>
                  <wp:positionH relativeFrom="column">
                    <wp:posOffset>65405</wp:posOffset>
                  </wp:positionH>
                  <wp:positionV relativeFrom="paragraph">
                    <wp:posOffset>0</wp:posOffset>
                  </wp:positionV>
                  <wp:extent cx="60579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052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MBbe0AAAAAQBAAAP&#10;AAAAAAAAAAEAIAAAACIAAABkcnMvZG93bnJldi54bWxQSwECFAAUAAAACACHTuJAuM4h364BAABS&#10;AwAADgAAAAAAAAABACAAAAAfAQAAZHJzL2Uyb0RvYy54bWxQSwUGAAAAAAYABgBZAQAAPwUAAAAA&#10;">
                  <v:fill on="f" focussize="0,0"/>
                  <v:stroke weight="1.5pt" color="#000000" joinstyle="round"/>
                  <v:imagedata o:title=""/>
                  <o:lock v:ext="edit" aspectratio="f"/>
                </v:line>
              </w:pict>
            </mc:Fallback>
          </mc:AlternateContent>
        </w:r>
      </w:del>
    </w:p>
    <w:p w14:paraId="416E0892" w14:textId="77777777" w:rsidR="00B52E8B" w:rsidRDefault="0096001B">
      <w:pPr>
        <w:pStyle w:val="2"/>
        <w:ind w:firstLine="0"/>
        <w:rPr>
          <w:color w:val="000000" w:themeColor="text1"/>
          <w:sz w:val="24"/>
        </w:rPr>
      </w:pPr>
      <w:r>
        <w:rPr>
          <w:rFonts w:hint="eastAsia"/>
          <w:color w:val="000000" w:themeColor="text1"/>
          <w:sz w:val="24"/>
        </w:rPr>
        <w:t>管理Agent是整个动态调度系统的车间管理员，负责对系统内的Agent进行管理和监控，功能包括Agent的注册和注销、用户空调订单合法性检验、订单任务优先级的判定、Agent运作状态的监控、系统工作日志的记录等。该类型Agent的内部模型结构如下：</w:t>
      </w:r>
    </w:p>
    <w:p w14:paraId="354B8F3F" w14:textId="77777777" w:rsidR="00B52E8B" w:rsidRDefault="0096001B">
      <w:pPr>
        <w:pStyle w:val="2"/>
        <w:ind w:firstLine="0"/>
        <w:rPr>
          <w:color w:val="000000" w:themeColor="text1"/>
          <w:sz w:val="24"/>
        </w:rPr>
      </w:pPr>
      <w:r>
        <w:rPr>
          <w:rFonts w:hint="eastAsia"/>
          <w:color w:val="000000" w:themeColor="text1"/>
          <w:sz w:val="24"/>
        </w:rPr>
        <w:t>1）动态数据库：记录当前运行的Agent的注册信息，包括Agent的ID信息、类型、状态等；记录系统接收到的订单任务信息，形成任务队列，其中包括</w:t>
      </w:r>
      <w:proofErr w:type="gramStart"/>
      <w:r>
        <w:rPr>
          <w:rFonts w:hint="eastAsia"/>
          <w:color w:val="000000" w:themeColor="text1"/>
          <w:sz w:val="24"/>
        </w:rPr>
        <w:t>各任务</w:t>
      </w:r>
      <w:proofErr w:type="gramEnd"/>
      <w:r>
        <w:rPr>
          <w:rFonts w:hint="eastAsia"/>
          <w:color w:val="000000" w:themeColor="text1"/>
          <w:sz w:val="24"/>
        </w:rPr>
        <w:t>的状态、优先级等。</w:t>
      </w:r>
    </w:p>
    <w:p w14:paraId="2EC3454B" w14:textId="11990B75" w:rsidR="00B52E8B" w:rsidRDefault="0096001B">
      <w:pPr>
        <w:pStyle w:val="2"/>
        <w:ind w:firstLine="0"/>
        <w:rPr>
          <w:ins w:id="454" w:author="LWL" w:date="2018-01-24T04:14:00Z"/>
          <w:color w:val="000000" w:themeColor="text1"/>
          <w:sz w:val="24"/>
        </w:rPr>
      </w:pPr>
      <w:r>
        <w:rPr>
          <w:rFonts w:hint="eastAsia"/>
          <w:color w:val="000000" w:themeColor="text1"/>
          <w:sz w:val="24"/>
        </w:rPr>
        <w:t>2）静态数据库：包括可装配空调种类，可用原材料种类和数量、设备加工日志文件等。</w:t>
      </w:r>
    </w:p>
    <w:p w14:paraId="1A78B244" w14:textId="77777777" w:rsidR="00D8601D" w:rsidRDefault="00D8601D" w:rsidP="00D8601D">
      <w:pPr>
        <w:jc w:val="center"/>
        <w:rPr>
          <w:ins w:id="455" w:author="LWL" w:date="2018-01-24T04:14:00Z"/>
          <w:rFonts w:eastAsia="楷体_GB2312"/>
          <w:color w:val="000000" w:themeColor="text1"/>
          <w:sz w:val="36"/>
        </w:rPr>
      </w:pPr>
      <w:ins w:id="456" w:author="LWL" w:date="2018-01-24T04:14: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37594DF0" w14:textId="377D672B" w:rsidR="00D8601D" w:rsidRPr="00D8601D" w:rsidRDefault="00D8601D">
      <w:pPr>
        <w:pStyle w:val="2"/>
        <w:ind w:firstLine="0"/>
        <w:rPr>
          <w:rFonts w:eastAsia="幼圆"/>
          <w:color w:val="000000" w:themeColor="text1"/>
          <w:sz w:val="24"/>
          <w:rPrChange w:id="457" w:author="LWL" w:date="2018-01-24T04:14:00Z">
            <w:rPr>
              <w:color w:val="000000" w:themeColor="text1"/>
              <w:sz w:val="24"/>
            </w:rPr>
          </w:rPrChange>
        </w:rPr>
      </w:pPr>
      <w:ins w:id="458" w:author="LWL" w:date="2018-01-24T04:14:00Z">
        <w:r>
          <w:rPr>
            <w:rFonts w:eastAsia="楷体_GB2312"/>
            <w:noProof/>
            <w:color w:val="000000" w:themeColor="text1"/>
            <w:sz w:val="36"/>
          </w:rPr>
          <mc:AlternateContent>
            <mc:Choice Requires="wps">
              <w:drawing>
                <wp:anchor distT="0" distB="0" distL="114300" distR="114300" simplePos="0" relativeHeight="251693056" behindDoc="0" locked="0" layoutInCell="0" allowOverlap="1" wp14:anchorId="0B6D00BF" wp14:editId="6FC25F26">
                  <wp:simplePos x="0" y="0"/>
                  <wp:positionH relativeFrom="column">
                    <wp:posOffset>65405</wp:posOffset>
                  </wp:positionH>
                  <wp:positionV relativeFrom="paragraph">
                    <wp:posOffset>0</wp:posOffset>
                  </wp:positionV>
                  <wp:extent cx="6057900" cy="0"/>
                  <wp:effectExtent l="0" t="0" r="0" b="0"/>
                  <wp:wrapNone/>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0572D30" id="Line 4"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BCIWSrUBAABTAwAADgAAAAAAAAAAAAAAAAAuAgAAZHJzL2Uyb0RvYy54bWxQ&#10;SwECLQAUAAYACAAAACEAt9dAP9cAAAAEAQAADwAAAAAAAAAAAAAAAAAPBAAAZHJzL2Rvd25yZXYu&#10;eG1sUEsFBgAAAAAEAAQA8wAAABMFAAAAAA==&#10;" o:allowincell="f" strokeweight="1.5pt"/>
              </w:pict>
            </mc:Fallback>
          </mc:AlternateContent>
        </w:r>
      </w:ins>
    </w:p>
    <w:p w14:paraId="14462D2F" w14:textId="77777777" w:rsidR="00B52E8B" w:rsidRDefault="0096001B">
      <w:pPr>
        <w:pStyle w:val="2"/>
        <w:ind w:firstLine="0"/>
        <w:rPr>
          <w:color w:val="000000" w:themeColor="text1"/>
          <w:sz w:val="24"/>
        </w:rPr>
      </w:pPr>
      <w:r>
        <w:rPr>
          <w:rFonts w:hint="eastAsia"/>
          <w:color w:val="000000" w:themeColor="text1"/>
          <w:sz w:val="24"/>
        </w:rPr>
        <w:t>3）注册/注销模块：当有新的Agent添加到系统时，需要在管理Agent中进行信息注册。Agent信息包括ID、IP、端口、种类、运行状态等。</w:t>
      </w:r>
      <w:proofErr w:type="spellStart"/>
      <w:r>
        <w:rPr>
          <w:rFonts w:hint="eastAsia"/>
          <w:color w:val="000000" w:themeColor="text1"/>
          <w:sz w:val="24"/>
        </w:rPr>
        <w:t>AgentID</w:t>
      </w:r>
      <w:proofErr w:type="spellEnd"/>
      <w:r>
        <w:rPr>
          <w:rFonts w:hint="eastAsia"/>
          <w:color w:val="000000" w:themeColor="text1"/>
          <w:sz w:val="24"/>
        </w:rPr>
        <w:t>在系统内具有唯一性，不会随Agent位置的改变而更改；由于Agent的可移动性，因此地理位置可能会发生变化，需要记录其IP和端口，作为跟其他Agent信息交换的依据；种类信息如车间Agent、设备Agent、工艺Agent等；运行状态包括运行中、暂停、故障中、中止和已销毁。暂停和故障中的Agent不会收到其他Agent的消息，中止状态的Agent表示Agent的任务已经完成，即将被销毁回收。管理Agent会把动态数据库中被销毁的Agent对应的信息删除。</w:t>
      </w:r>
    </w:p>
    <w:p w14:paraId="63401CDE" w14:textId="77777777" w:rsidR="00B52E8B" w:rsidRDefault="0096001B">
      <w:pPr>
        <w:pStyle w:val="2"/>
        <w:ind w:firstLine="0"/>
        <w:rPr>
          <w:color w:val="000000" w:themeColor="text1"/>
          <w:sz w:val="24"/>
        </w:rPr>
      </w:pPr>
      <w:r>
        <w:rPr>
          <w:color w:val="000000" w:themeColor="text1"/>
          <w:sz w:val="24"/>
        </w:rPr>
        <w:t>4</w:t>
      </w:r>
      <w:r>
        <w:rPr>
          <w:rFonts w:hint="eastAsia"/>
          <w:color w:val="000000" w:themeColor="text1"/>
          <w:sz w:val="24"/>
        </w:rPr>
        <w:t>）推理机：推理机模块体现Agent的自主性和社会性，通过主动向其他Agent和外部环境发起探寻，获取关于外界的信息。管理Agent的推理规则包括：</w:t>
      </w:r>
    </w:p>
    <w:p w14:paraId="2DA064B7" w14:textId="77777777" w:rsidR="00B52E8B" w:rsidRDefault="0096001B">
      <w:pPr>
        <w:pStyle w:val="2"/>
        <w:rPr>
          <w:color w:val="000000" w:themeColor="text1"/>
          <w:sz w:val="24"/>
        </w:rPr>
      </w:pPr>
      <w:r>
        <w:rPr>
          <w:rFonts w:hint="eastAsia"/>
          <w:color w:val="000000" w:themeColor="text1"/>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14:paraId="7D4481D1" w14:textId="77777777" w:rsidR="00B52E8B" w:rsidRDefault="0096001B">
      <w:pPr>
        <w:pStyle w:val="2"/>
        <w:rPr>
          <w:color w:val="000000" w:themeColor="text1"/>
          <w:sz w:val="24"/>
        </w:rPr>
      </w:pPr>
      <w:r>
        <w:rPr>
          <w:rFonts w:hint="eastAsia"/>
          <w:color w:val="000000" w:themeColor="text1"/>
          <w:sz w:val="24"/>
        </w:rPr>
        <w:t>b）监控所管辖的设备Agent的工作状况，中断资源Agent的死循环、长期阻塞、死锁状态。当设备Agent在最近</w:t>
      </w:r>
      <w:r>
        <w:rPr>
          <w:color w:val="000000" w:themeColor="text1"/>
          <w:sz w:val="24"/>
        </w:rPr>
        <w:t>K</w:t>
      </w:r>
      <w:r>
        <w:rPr>
          <w:rFonts w:hint="eastAsia"/>
          <w:color w:val="000000" w:themeColor="text1"/>
          <w:sz w:val="24"/>
        </w:rPr>
        <w:t>次的仿真同步中，产生的平均时间误差远大与设备Agent集合中的平均时间误差，则认为设备Agent的运作异常。对</w:t>
      </w:r>
      <w:r>
        <w:rPr>
          <w:color w:val="000000" w:themeColor="text1"/>
          <w:sz w:val="24"/>
        </w:rPr>
        <w:t>ID</w:t>
      </w:r>
      <w:r>
        <w:rPr>
          <w:rFonts w:hint="eastAsia"/>
          <w:color w:val="000000" w:themeColor="text1"/>
          <w:sz w:val="24"/>
        </w:rPr>
        <w:t>为j的设备Agent进行异常判断的条件如下：</w:t>
      </w:r>
    </w:p>
    <w:p w14:paraId="483517C0" w14:textId="77777777" w:rsidR="00B52E8B" w:rsidRDefault="00AE6E41">
      <w:pPr>
        <w:pStyle w:val="2"/>
        <w:rPr>
          <w:color w:val="000000" w:themeColor="text1"/>
          <w:sz w:val="24"/>
        </w:rPr>
      </w:pPr>
      <m:oMathPara>
        <m:oMath>
          <m:nary>
            <m:naryPr>
              <m:chr m:val="∑"/>
              <m:limLoc m:val="undOvr"/>
              <m:ctrlPr>
                <w:rPr>
                  <w:rFonts w:ascii="Cambria Math" w:hAnsi="Cambria Math"/>
                  <w:color w:val="000000" w:themeColor="text1"/>
                  <w:sz w:val="24"/>
                </w:rPr>
              </m:ctrlPr>
            </m:naryPr>
            <m:sub>
              <m:r>
                <w:rPr>
                  <w:rFonts w:ascii="Cambria Math" w:hAnsi="Cambria Math" w:hint="eastAsia"/>
                  <w:color w:val="000000" w:themeColor="text1"/>
                  <w:sz w:val="24"/>
                </w:rPr>
                <m:t>k</m:t>
              </m:r>
              <m:r>
                <w:rPr>
                  <w:rFonts w:ascii="Cambria Math" w:hAnsi="Cambria Math"/>
                  <w:color w:val="000000" w:themeColor="text1"/>
                  <w:sz w:val="24"/>
                </w:rPr>
                <m:t>=1</m:t>
              </m:r>
            </m:sub>
            <m:sup>
              <m:r>
                <w:rPr>
                  <w:rFonts w:ascii="Cambria Math" w:hAnsi="Cambria Math"/>
                  <w:color w:val="000000" w:themeColor="text1"/>
                  <w:sz w:val="24"/>
                </w:rPr>
                <m:t>K</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j,k</m:t>
                  </m:r>
                </m:sub>
              </m:sSub>
            </m:e>
          </m:nary>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hint="eastAsia"/>
                  <w:color w:val="000000" w:themeColor="text1"/>
                  <w:sz w:val="24"/>
                </w:rPr>
                <m:t>p</m:t>
              </m:r>
            </m:num>
            <m:den>
              <m:r>
                <w:rPr>
                  <w:rFonts w:ascii="Cambria Math" w:hAnsi="Cambria Math"/>
                  <w:color w:val="000000" w:themeColor="text1"/>
                  <w:sz w:val="24"/>
                </w:rPr>
                <m:t>mK</m:t>
              </m:r>
            </m:den>
          </m:f>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m</m:t>
              </m:r>
            </m:sup>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k=1</m:t>
                  </m:r>
                </m:sub>
                <m:sup>
                  <m:r>
                    <w:rPr>
                      <w:rFonts w:ascii="Cambria Math" w:hAnsi="Cambria Math"/>
                      <w:color w:val="000000" w:themeColor="text1"/>
                      <w:sz w:val="24"/>
                    </w:rPr>
                    <m:t>K</m:t>
                  </m:r>
                </m:sup>
                <m:e>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i,k</m:t>
                      </m:r>
                    </m:sub>
                  </m:sSub>
                </m:e>
              </m:nary>
            </m:e>
          </m:nary>
        </m:oMath>
      </m:oMathPara>
    </w:p>
    <w:p w14:paraId="2EC580D2" w14:textId="77777777" w:rsidR="00B52E8B" w:rsidRDefault="0096001B">
      <w:pPr>
        <w:pStyle w:val="2"/>
        <w:ind w:firstLine="0"/>
        <w:rPr>
          <w:color w:val="000000" w:themeColor="text1"/>
          <w:sz w:val="24"/>
        </w:rPr>
      </w:pPr>
      <w:r>
        <w:rPr>
          <w:rFonts w:hint="eastAsia"/>
          <w:color w:val="000000" w:themeColor="text1"/>
          <w:sz w:val="24"/>
        </w:rPr>
        <w:t>若满足上式，表明此设备Agent运行异常，其中</w:t>
      </w:r>
      <m:oMath>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i,k</m:t>
            </m:r>
          </m:sub>
        </m:sSub>
      </m:oMath>
      <w:r>
        <w:rPr>
          <w:rFonts w:hint="eastAsia"/>
          <w:color w:val="000000" w:themeColor="text1"/>
          <w:sz w:val="24"/>
        </w:rPr>
        <w:t>表示第</w:t>
      </w:r>
      <w:proofErr w:type="spellStart"/>
      <w:r>
        <w:rPr>
          <w:rFonts w:hint="eastAsia"/>
          <w:color w:val="000000" w:themeColor="text1"/>
          <w:sz w:val="24"/>
        </w:rPr>
        <w:t>i</w:t>
      </w:r>
      <w:proofErr w:type="spellEnd"/>
      <w:proofErr w:type="gramStart"/>
      <w:r>
        <w:rPr>
          <w:rFonts w:hint="eastAsia"/>
          <w:color w:val="000000" w:themeColor="text1"/>
          <w:sz w:val="24"/>
        </w:rPr>
        <w:t>个</w:t>
      </w:r>
      <w:proofErr w:type="gramEnd"/>
      <w:r>
        <w:rPr>
          <w:rFonts w:hint="eastAsia"/>
          <w:color w:val="000000" w:themeColor="text1"/>
          <w:sz w:val="24"/>
        </w:rPr>
        <w:t>设备Agent在第k次实时同步中产生的时间误差，</w:t>
      </w:r>
      <m:oMath>
        <m:r>
          <m:rPr>
            <m:sty m:val="p"/>
          </m:rPr>
          <w:rPr>
            <w:rFonts w:ascii="Cambria Math" w:hAnsi="Cambria Math" w:hint="eastAsia"/>
            <w:color w:val="000000" w:themeColor="text1"/>
            <w:sz w:val="24"/>
          </w:rPr>
          <m:t>m</m:t>
        </m:r>
      </m:oMath>
      <w:r>
        <w:rPr>
          <w:rFonts w:hint="eastAsia"/>
          <w:color w:val="000000" w:themeColor="text1"/>
          <w:sz w:val="24"/>
        </w:rPr>
        <w:t>为所管辖的Agent总数，</w:t>
      </w:r>
      <m:oMath>
        <m:r>
          <m:rPr>
            <m:sty m:val="p"/>
          </m:rPr>
          <w:rPr>
            <w:rFonts w:ascii="Cambria Math" w:hAnsi="Cambria Math" w:hint="eastAsia"/>
            <w:color w:val="000000" w:themeColor="text1"/>
            <w:sz w:val="24"/>
          </w:rPr>
          <m:t>p</m:t>
        </m:r>
      </m:oMath>
      <w:r>
        <w:rPr>
          <w:rFonts w:hint="eastAsia"/>
          <w:color w:val="000000" w:themeColor="text1"/>
          <w:sz w:val="24"/>
        </w:rPr>
        <w:t>为控制系数，在系统中初始化为2。</w:t>
      </w:r>
    </w:p>
    <w:p w14:paraId="07D7F548" w14:textId="77777777" w:rsidR="00B52E8B" w:rsidRDefault="0096001B">
      <w:pPr>
        <w:pStyle w:val="2"/>
        <w:ind w:firstLine="425"/>
        <w:rPr>
          <w:color w:val="000000" w:themeColor="text1"/>
          <w:sz w:val="24"/>
        </w:rPr>
      </w:pPr>
      <w:r>
        <w:rPr>
          <w:rFonts w:hint="eastAsia"/>
          <w:color w:val="000000" w:themeColor="text1"/>
          <w:sz w:val="24"/>
        </w:rPr>
        <w:t>设备Agent运行异常的原因包括：系统通讯量过于频繁，消息队列已满，仿真线程获得C</w:t>
      </w:r>
      <w:r>
        <w:rPr>
          <w:color w:val="000000" w:themeColor="text1"/>
          <w:sz w:val="24"/>
        </w:rPr>
        <w:t>PU</w:t>
      </w:r>
      <w:r>
        <w:rPr>
          <w:rFonts w:hint="eastAsia"/>
          <w:color w:val="000000" w:themeColor="text1"/>
          <w:sz w:val="24"/>
        </w:rPr>
        <w:t>的机会过低；消息队列中消息的优先级过高，导致仿真线程一直无法得到C</w:t>
      </w:r>
      <w:r>
        <w:rPr>
          <w:color w:val="000000" w:themeColor="text1"/>
          <w:sz w:val="24"/>
        </w:rPr>
        <w:t>PU</w:t>
      </w:r>
      <w:r>
        <w:rPr>
          <w:rFonts w:hint="eastAsia"/>
          <w:color w:val="000000" w:themeColor="text1"/>
          <w:sz w:val="24"/>
        </w:rPr>
        <w:t>资源，产生饥饿现象；同一时间过多Agent向工艺Agent、监控Agent发起同步读写请求，临界资源过于激烈。</w:t>
      </w:r>
    </w:p>
    <w:p w14:paraId="02E98E5F" w14:textId="77777777" w:rsidR="00B52E8B" w:rsidRDefault="0096001B">
      <w:pPr>
        <w:pStyle w:val="2"/>
        <w:ind w:firstLine="0"/>
        <w:rPr>
          <w:color w:val="000000" w:themeColor="text1"/>
          <w:sz w:val="24"/>
        </w:rPr>
      </w:pPr>
      <w:r>
        <w:rPr>
          <w:color w:val="000000" w:themeColor="text1"/>
          <w:sz w:val="24"/>
        </w:rPr>
        <w:t>5</w:t>
      </w:r>
      <w:r>
        <w:rPr>
          <w:rFonts w:hint="eastAsia"/>
          <w:color w:val="000000" w:themeColor="text1"/>
          <w:sz w:val="24"/>
        </w:rPr>
        <w:t>）调度执行模块：负责对任务队列和消息队列进行操作：</w:t>
      </w:r>
    </w:p>
    <w:p w14:paraId="5507835D" w14:textId="376500AA" w:rsidR="00B52E8B" w:rsidRPr="00D8601D" w:rsidDel="00D8601D" w:rsidRDefault="0096001B">
      <w:pPr>
        <w:jc w:val="left"/>
        <w:rPr>
          <w:del w:id="459" w:author="LWL" w:date="2018-01-24T04:14:00Z"/>
          <w:rFonts w:eastAsia="楷体_GB2312"/>
          <w:color w:val="000000" w:themeColor="text1"/>
          <w:sz w:val="24"/>
          <w:szCs w:val="24"/>
          <w:rPrChange w:id="460" w:author="LWL" w:date="2018-01-24T04:15:00Z">
            <w:rPr>
              <w:del w:id="461" w:author="LWL" w:date="2018-01-24T04:14:00Z"/>
              <w:rFonts w:eastAsia="楷体_GB2312"/>
              <w:color w:val="000000" w:themeColor="text1"/>
              <w:sz w:val="36"/>
            </w:rPr>
          </w:rPrChange>
        </w:rPr>
        <w:pPrChange w:id="462" w:author="LWL" w:date="2018-01-24T04:14:00Z">
          <w:pPr>
            <w:jc w:val="center"/>
          </w:pPr>
        </w:pPrChange>
      </w:pPr>
      <w:r>
        <w:rPr>
          <w:rFonts w:hint="eastAsia"/>
          <w:color w:val="000000" w:themeColor="text1"/>
          <w:sz w:val="24"/>
        </w:rPr>
        <w:t>a</w:t>
      </w:r>
      <w:r>
        <w:rPr>
          <w:rFonts w:hint="eastAsia"/>
          <w:color w:val="000000" w:themeColor="text1"/>
          <w:sz w:val="24"/>
        </w:rPr>
        <w:t>）当消息类型为“</w:t>
      </w:r>
      <w:r>
        <w:rPr>
          <w:rFonts w:hint="eastAsia"/>
          <w:color w:val="000000" w:themeColor="text1"/>
          <w:sz w:val="24"/>
        </w:rPr>
        <w:t>Order</w:t>
      </w:r>
      <w:r>
        <w:rPr>
          <w:rFonts w:hint="eastAsia"/>
          <w:color w:val="000000" w:themeColor="text1"/>
          <w:sz w:val="24"/>
        </w:rPr>
        <w:t>”时，表明有空调装配订单插入，与数据库中的产品工艺信息进行匹配，判断系统当前的设备配置和库存原材料是否有能力装配订单所述的空调产品。若匹配成功，根据交货期计算任务优先级，生成对应的装</w:t>
      </w:r>
      <w:r w:rsidRPr="00D8601D">
        <w:rPr>
          <w:rFonts w:hint="eastAsia"/>
          <w:color w:val="000000" w:themeColor="text1"/>
          <w:sz w:val="24"/>
          <w:szCs w:val="24"/>
        </w:rPr>
        <w:t>配</w:t>
      </w:r>
      <w:del w:id="463" w:author="LWL" w:date="2018-01-24T04:14:00Z">
        <w:r w:rsidRPr="00D8601D" w:rsidDel="00D8601D">
          <w:rPr>
            <w:rFonts w:eastAsia="楷体_GB2312" w:hint="eastAsia"/>
            <w:color w:val="000000" w:themeColor="text1"/>
            <w:sz w:val="24"/>
            <w:szCs w:val="24"/>
            <w:rPrChange w:id="464" w:author="LWL" w:date="2018-01-24T04:15:00Z">
              <w:rPr>
                <w:rFonts w:eastAsia="楷体_GB2312" w:hint="eastAsia"/>
                <w:color w:val="000000" w:themeColor="text1"/>
                <w:sz w:val="36"/>
              </w:rPr>
            </w:rPrChange>
          </w:rPr>
          <w:delText>说</w:delText>
        </w:r>
        <w:r w:rsidRPr="00D8601D" w:rsidDel="00D8601D">
          <w:rPr>
            <w:rFonts w:eastAsia="楷体_GB2312"/>
            <w:color w:val="000000" w:themeColor="text1"/>
            <w:sz w:val="24"/>
            <w:szCs w:val="24"/>
            <w:rPrChange w:id="465" w:author="LWL" w:date="2018-01-24T04:15:00Z">
              <w:rPr>
                <w:rFonts w:eastAsia="楷体_GB2312"/>
                <w:color w:val="000000" w:themeColor="text1"/>
                <w:sz w:val="36"/>
              </w:rPr>
            </w:rPrChange>
          </w:rPr>
          <w:delText xml:space="preserve">   </w:delText>
        </w:r>
        <w:r w:rsidRPr="00D8601D" w:rsidDel="00D8601D">
          <w:rPr>
            <w:rFonts w:eastAsia="楷体_GB2312" w:hint="eastAsia"/>
            <w:color w:val="000000" w:themeColor="text1"/>
            <w:sz w:val="24"/>
            <w:szCs w:val="24"/>
            <w:rPrChange w:id="466" w:author="LWL" w:date="2018-01-24T04:15:00Z">
              <w:rPr>
                <w:rFonts w:eastAsia="楷体_GB2312" w:hint="eastAsia"/>
                <w:color w:val="000000" w:themeColor="text1"/>
                <w:sz w:val="36"/>
              </w:rPr>
            </w:rPrChange>
          </w:rPr>
          <w:delText>明</w:delText>
        </w:r>
        <w:r w:rsidRPr="00D8601D" w:rsidDel="00D8601D">
          <w:rPr>
            <w:rFonts w:eastAsia="楷体_GB2312"/>
            <w:color w:val="000000" w:themeColor="text1"/>
            <w:sz w:val="24"/>
            <w:szCs w:val="24"/>
            <w:rPrChange w:id="467" w:author="LWL" w:date="2018-01-24T04:15:00Z">
              <w:rPr>
                <w:rFonts w:eastAsia="楷体_GB2312"/>
                <w:color w:val="000000" w:themeColor="text1"/>
                <w:sz w:val="36"/>
              </w:rPr>
            </w:rPrChange>
          </w:rPr>
          <w:delText xml:space="preserve">   </w:delText>
        </w:r>
        <w:r w:rsidRPr="00D8601D" w:rsidDel="00D8601D">
          <w:rPr>
            <w:rFonts w:eastAsia="楷体_GB2312" w:hint="eastAsia"/>
            <w:color w:val="000000" w:themeColor="text1"/>
            <w:sz w:val="24"/>
            <w:szCs w:val="24"/>
            <w:rPrChange w:id="468" w:author="LWL" w:date="2018-01-24T04:15:00Z">
              <w:rPr>
                <w:rFonts w:eastAsia="楷体_GB2312" w:hint="eastAsia"/>
                <w:color w:val="000000" w:themeColor="text1"/>
                <w:sz w:val="36"/>
              </w:rPr>
            </w:rPrChange>
          </w:rPr>
          <w:delText>书</w:delText>
        </w:r>
      </w:del>
    </w:p>
    <w:p w14:paraId="1C47711D" w14:textId="38D7479C" w:rsidR="00B52E8B" w:rsidRPr="00D8601D" w:rsidDel="00D8601D" w:rsidRDefault="0096001B">
      <w:pPr>
        <w:jc w:val="left"/>
        <w:rPr>
          <w:del w:id="469" w:author="LWL" w:date="2018-01-24T04:15:00Z"/>
          <w:rFonts w:eastAsia="幼圆"/>
          <w:color w:val="000000" w:themeColor="text1"/>
          <w:sz w:val="24"/>
          <w:szCs w:val="24"/>
        </w:rPr>
        <w:pPrChange w:id="470" w:author="LWL" w:date="2018-01-24T04:14:00Z">
          <w:pPr>
            <w:pStyle w:val="2"/>
            <w:ind w:firstLine="0"/>
          </w:pPr>
        </w:pPrChange>
      </w:pPr>
      <w:del w:id="471" w:author="LWL" w:date="2018-01-24T04:14:00Z">
        <w:r w:rsidRPr="00D8601D" w:rsidDel="00D8601D">
          <w:rPr>
            <w:rFonts w:eastAsia="楷体_GB2312"/>
            <w:noProof/>
            <w:color w:val="000000" w:themeColor="text1"/>
            <w:sz w:val="24"/>
            <w:szCs w:val="24"/>
            <w:rPrChange w:id="472" w:author="LWL" w:date="2018-01-24T04:15:00Z">
              <w:rPr>
                <w:rFonts w:eastAsia="楷体_GB2312"/>
                <w:noProof/>
                <w:color w:val="000000" w:themeColor="text1"/>
                <w:sz w:val="36"/>
              </w:rPr>
            </w:rPrChange>
          </w:rPr>
          <mc:AlternateContent>
            <mc:Choice Requires="wps">
              <w:drawing>
                <wp:anchor distT="0" distB="0" distL="114300" distR="114300" simplePos="0" relativeHeight="251672576" behindDoc="0" locked="0" layoutInCell="0" allowOverlap="1">
                  <wp:simplePos x="0" y="0"/>
                  <wp:positionH relativeFrom="column">
                    <wp:posOffset>65405</wp:posOffset>
                  </wp:positionH>
                  <wp:positionV relativeFrom="paragraph">
                    <wp:posOffset>0</wp:posOffset>
                  </wp:positionV>
                  <wp:extent cx="60579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257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NT5oKuvAQAA&#10;UgMAAA4AAAAAAAAAAQAgAAAAHwEAAGRycy9lMm9Eb2MueG1sUEsFBgAAAAAGAAYAWQEAAEAFAAAA&#10;AA==&#10;">
                  <v:fill on="f" focussize="0,0"/>
                  <v:stroke weight="1.5pt" color="#000000" joinstyle="round"/>
                  <v:imagedata o:title=""/>
                  <o:lock v:ext="edit" aspectratio="f"/>
                </v:line>
              </w:pict>
            </mc:Fallback>
          </mc:AlternateContent>
        </w:r>
      </w:del>
    </w:p>
    <w:p w14:paraId="7BCB2658" w14:textId="77777777" w:rsidR="00B52E8B" w:rsidRPr="00D8601D" w:rsidRDefault="0096001B">
      <w:pPr>
        <w:jc w:val="left"/>
        <w:rPr>
          <w:sz w:val="24"/>
          <w:szCs w:val="24"/>
          <w:rPrChange w:id="473" w:author="LWL" w:date="2018-01-24T04:15:00Z">
            <w:rPr/>
          </w:rPrChange>
        </w:rPr>
        <w:pPrChange w:id="474" w:author="LWL" w:date="2018-01-24T04:15:00Z">
          <w:pPr>
            <w:pStyle w:val="2"/>
            <w:ind w:firstLine="0"/>
          </w:pPr>
        </w:pPrChange>
      </w:pPr>
      <w:r w:rsidRPr="00D8601D">
        <w:rPr>
          <w:rFonts w:hint="eastAsia"/>
          <w:sz w:val="24"/>
          <w:szCs w:val="24"/>
          <w:rPrChange w:id="475" w:author="LWL" w:date="2018-01-24T04:15:00Z">
            <w:rPr>
              <w:rFonts w:hint="eastAsia"/>
            </w:rPr>
          </w:rPrChange>
        </w:rPr>
        <w:t>任务，插入到任务队列。</w:t>
      </w:r>
    </w:p>
    <w:p w14:paraId="3B8B02BE" w14:textId="77777777" w:rsidR="00B52E8B" w:rsidRDefault="0096001B">
      <w:pPr>
        <w:pStyle w:val="2"/>
        <w:rPr>
          <w:color w:val="000000" w:themeColor="text1"/>
          <w:sz w:val="24"/>
        </w:rPr>
      </w:pPr>
      <w:r>
        <w:rPr>
          <w:rFonts w:hint="eastAsia"/>
          <w:color w:val="000000" w:themeColor="text1"/>
          <w:sz w:val="24"/>
        </w:rPr>
        <w:t>b）当消息类型为“</w:t>
      </w:r>
      <w:proofErr w:type="spellStart"/>
      <w:r>
        <w:rPr>
          <w:rFonts w:hint="eastAsia"/>
          <w:color w:val="000000" w:themeColor="text1"/>
          <w:sz w:val="24"/>
        </w:rPr>
        <w:t>U</w:t>
      </w:r>
      <w:r>
        <w:rPr>
          <w:color w:val="000000" w:themeColor="text1"/>
          <w:sz w:val="24"/>
        </w:rPr>
        <w:t>pdate_Product</w:t>
      </w:r>
      <w:proofErr w:type="spellEnd"/>
      <w:r>
        <w:rPr>
          <w:rFonts w:hint="eastAsia"/>
          <w:color w:val="000000" w:themeColor="text1"/>
          <w:sz w:val="24"/>
        </w:rPr>
        <w:t>”时，表明接收到工艺Agent所传达的工艺信息和原材料修改消息，同步更新静态数据库中的工艺信息。</w:t>
      </w:r>
    </w:p>
    <w:p w14:paraId="5EF507C4" w14:textId="77777777" w:rsidR="00B52E8B" w:rsidRDefault="0096001B">
      <w:pPr>
        <w:pStyle w:val="2"/>
        <w:rPr>
          <w:color w:val="000000" w:themeColor="text1"/>
          <w:sz w:val="24"/>
        </w:rPr>
      </w:pPr>
      <w:r>
        <w:rPr>
          <w:rFonts w:hint="eastAsia"/>
          <w:color w:val="000000" w:themeColor="text1"/>
          <w:sz w:val="24"/>
        </w:rPr>
        <w:t>c）当消息类型为“Alarm”时，表明接收到监控Agent所传达的设备故障信息，通知资源模块进行故障信息的确认以及</w:t>
      </w:r>
      <w:proofErr w:type="gramStart"/>
      <w:r>
        <w:rPr>
          <w:rFonts w:hint="eastAsia"/>
          <w:color w:val="000000" w:themeColor="text1"/>
          <w:sz w:val="24"/>
        </w:rPr>
        <w:t>启动重</w:t>
      </w:r>
      <w:proofErr w:type="gramEnd"/>
      <w:r>
        <w:rPr>
          <w:rFonts w:hint="eastAsia"/>
          <w:color w:val="000000" w:themeColor="text1"/>
          <w:sz w:val="24"/>
        </w:rPr>
        <w:t>调度。</w:t>
      </w:r>
    </w:p>
    <w:p w14:paraId="7937D4BF" w14:textId="77777777" w:rsidR="00B52E8B" w:rsidRDefault="0096001B">
      <w:pPr>
        <w:pStyle w:val="2"/>
        <w:rPr>
          <w:color w:val="000000" w:themeColor="text1"/>
          <w:sz w:val="24"/>
        </w:rPr>
      </w:pPr>
      <w:r>
        <w:rPr>
          <w:rFonts w:hint="eastAsia"/>
          <w:color w:val="000000" w:themeColor="text1"/>
          <w:sz w:val="24"/>
        </w:rPr>
        <w:t>d）当接收到监控Agent所传达的设备工作状态信息，通知其管辖的设备Agent，同步设备Agent模拟的设备工作进度，控制时间误差。</w:t>
      </w:r>
    </w:p>
    <w:p w14:paraId="39F77F58" w14:textId="77777777" w:rsidR="00D8601D" w:rsidRDefault="0096001B">
      <w:pPr>
        <w:pStyle w:val="2"/>
        <w:ind w:firstLine="0"/>
        <w:rPr>
          <w:ins w:id="476" w:author="LWL" w:date="2018-01-24T04:15:00Z"/>
          <w:color w:val="000000" w:themeColor="text1"/>
          <w:sz w:val="24"/>
        </w:rPr>
      </w:pPr>
      <w:r>
        <w:rPr>
          <w:color w:val="000000" w:themeColor="text1"/>
          <w:sz w:val="24"/>
        </w:rPr>
        <w:t>6</w:t>
      </w:r>
      <w:r>
        <w:rPr>
          <w:rFonts w:hint="eastAsia"/>
          <w:color w:val="000000" w:themeColor="text1"/>
          <w:sz w:val="24"/>
        </w:rPr>
        <w:t>）通信管理模块：为管理Agent与外界通信提供接口，系统中各Agent的通信管理模块的构造和原理是一样的。该接口使用基于TCP的Socket通信方式，为提高Agent间的通信效率以及兼顾CPU性能，每个Agent的通信模块使用线程池和同步</w:t>
      </w:r>
    </w:p>
    <w:p w14:paraId="1C3BACC3" w14:textId="77777777" w:rsidR="00D8601D" w:rsidRDefault="00D8601D" w:rsidP="00D8601D">
      <w:pPr>
        <w:jc w:val="center"/>
        <w:rPr>
          <w:ins w:id="477" w:author="LWL" w:date="2018-01-24T04:15:00Z"/>
          <w:rFonts w:eastAsia="楷体_GB2312"/>
          <w:color w:val="000000" w:themeColor="text1"/>
          <w:sz w:val="36"/>
        </w:rPr>
      </w:pPr>
      <w:ins w:id="478" w:author="LWL" w:date="2018-01-24T04:15: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6CA55ED7" w14:textId="76F60319" w:rsidR="00D8601D" w:rsidRPr="00D8601D" w:rsidRDefault="00D8601D">
      <w:pPr>
        <w:pStyle w:val="2"/>
        <w:ind w:firstLine="0"/>
        <w:rPr>
          <w:ins w:id="479" w:author="LWL" w:date="2018-01-24T04:15:00Z"/>
          <w:rFonts w:eastAsia="幼圆"/>
          <w:color w:val="000000" w:themeColor="text1"/>
          <w:sz w:val="24"/>
          <w:rPrChange w:id="480" w:author="LWL" w:date="2018-01-24T04:15:00Z">
            <w:rPr>
              <w:ins w:id="481" w:author="LWL" w:date="2018-01-24T04:15:00Z"/>
              <w:color w:val="000000" w:themeColor="text1"/>
              <w:sz w:val="24"/>
            </w:rPr>
          </w:rPrChange>
        </w:rPr>
      </w:pPr>
      <w:ins w:id="482" w:author="LWL" w:date="2018-01-24T04:15:00Z">
        <w:r>
          <w:rPr>
            <w:rFonts w:eastAsia="楷体_GB2312"/>
            <w:noProof/>
            <w:color w:val="000000" w:themeColor="text1"/>
            <w:sz w:val="36"/>
          </w:rPr>
          <mc:AlternateContent>
            <mc:Choice Requires="wps">
              <w:drawing>
                <wp:anchor distT="0" distB="0" distL="114300" distR="114300" simplePos="0" relativeHeight="251695104" behindDoc="0" locked="0" layoutInCell="0" allowOverlap="1" wp14:anchorId="413445F3" wp14:editId="0D6C4BE7">
                  <wp:simplePos x="0" y="0"/>
                  <wp:positionH relativeFrom="column">
                    <wp:posOffset>65405</wp:posOffset>
                  </wp:positionH>
                  <wp:positionV relativeFrom="paragraph">
                    <wp:posOffset>0</wp:posOffset>
                  </wp:positionV>
                  <wp:extent cx="6057900" cy="0"/>
                  <wp:effectExtent l="0" t="0" r="0" b="0"/>
                  <wp:wrapNone/>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84B4F04" id="Line 4"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aBWXPrUBAABTAwAADgAAAAAAAAAAAAAAAAAuAgAAZHJzL2Uyb0RvYy54bWxQ&#10;SwECLQAUAAYACAAAACEAt9dAP9cAAAAEAQAADwAAAAAAAAAAAAAAAAAPBAAAZHJzL2Rvd25yZXYu&#10;eG1sUEsFBgAAAAAEAAQA8wAAABMFAAAAAA==&#10;" o:allowincell="f" strokeweight="1.5pt"/>
              </w:pict>
            </mc:Fallback>
          </mc:AlternateContent>
        </w:r>
      </w:ins>
    </w:p>
    <w:p w14:paraId="6DE9AED3" w14:textId="67240A20" w:rsidR="00B52E8B" w:rsidRDefault="0096001B">
      <w:pPr>
        <w:pStyle w:val="2"/>
        <w:ind w:firstLine="0"/>
        <w:rPr>
          <w:color w:val="000000" w:themeColor="text1"/>
          <w:sz w:val="24"/>
        </w:rPr>
      </w:pPr>
      <w:r>
        <w:rPr>
          <w:rFonts w:hint="eastAsia"/>
          <w:color w:val="000000" w:themeColor="text1"/>
          <w:sz w:val="24"/>
        </w:rPr>
        <w:t>阻塞队列来处理来自其他Agent的请求。</w:t>
      </w:r>
      <w:proofErr w:type="gramStart"/>
      <w:r>
        <w:rPr>
          <w:rFonts w:hint="eastAsia"/>
          <w:color w:val="000000" w:themeColor="text1"/>
          <w:sz w:val="24"/>
        </w:rPr>
        <w:t>线程池需设置</w:t>
      </w:r>
      <w:proofErr w:type="gramEnd"/>
      <w:r>
        <w:rPr>
          <w:rFonts w:hint="eastAsia"/>
          <w:color w:val="000000" w:themeColor="text1"/>
          <w:sz w:val="24"/>
        </w:rPr>
        <w:t>好初始线程数目，最大线程数目。同步阻塞队列没有容量，每一个请求的插入操作都必须等待一个对应的删除操作，反之亦然。因此Agent接收到的请求不会</w:t>
      </w:r>
      <w:proofErr w:type="gramStart"/>
      <w:r>
        <w:rPr>
          <w:rFonts w:hint="eastAsia"/>
          <w:color w:val="000000" w:themeColor="text1"/>
          <w:sz w:val="24"/>
        </w:rPr>
        <w:t>被真实</w:t>
      </w:r>
      <w:proofErr w:type="gramEnd"/>
      <w:r>
        <w:rPr>
          <w:rFonts w:hint="eastAsia"/>
          <w:color w:val="000000" w:themeColor="text1"/>
          <w:sz w:val="24"/>
        </w:rPr>
        <w:t>保存，而是直接提交给线程池中的空闲线程处理，若无空闲线程，则新建线程。若线程数目已达最大值，则执行拒绝策略。这里拒绝策略简单设置为丢弃请求，并返回通知给请求方，要求请求方延迟某个时间后重新进行请求。为了兼顾CPU性能，通过以下公式动态计算线程池的最大线程数目：</w:t>
      </w:r>
    </w:p>
    <w:p w14:paraId="38E4D634" w14:textId="77777777" w:rsidR="00B52E8B" w:rsidRDefault="0096001B">
      <w:pPr>
        <w:pStyle w:val="2"/>
        <w:ind w:firstLine="0"/>
        <w:rPr>
          <w:color w:val="000000" w:themeColor="text1"/>
          <w:sz w:val="24"/>
        </w:rPr>
      </w:pPr>
      <w:r>
        <w:rPr>
          <w:color w:val="000000" w:themeColor="text1"/>
          <w:sz w:val="24"/>
        </w:rPr>
        <w:tab/>
      </w:r>
      <w:r>
        <w:rPr>
          <w:rFonts w:hint="eastAsia"/>
          <w:color w:val="000000" w:themeColor="text1"/>
          <w:sz w:val="24"/>
        </w:rPr>
        <w:t>线程数目：</w:t>
      </w:r>
      <m:oMath>
        <m:r>
          <m:rPr>
            <m:sty m:val="p"/>
          </m:rPr>
          <w:rPr>
            <w:rFonts w:ascii="Cambria Math" w:hAnsi="Cambria Math"/>
            <w:color w:val="000000" w:themeColor="text1"/>
            <w:sz w:val="24"/>
          </w:rPr>
          <m:t>N=Ncpu×Ucpu×</m:t>
        </m:r>
        <m:d>
          <m:dPr>
            <m:ctrlPr>
              <w:rPr>
                <w:rFonts w:ascii="Cambria Math" w:hAnsi="Cambria Math"/>
                <w:color w:val="000000" w:themeColor="text1"/>
                <w:sz w:val="24"/>
              </w:rPr>
            </m:ctrlPr>
          </m:dPr>
          <m:e>
            <m:r>
              <w:rPr>
                <w:rFonts w:ascii="Cambria Math" w:hAnsi="Cambria Math"/>
                <w:color w:val="000000" w:themeColor="text1"/>
                <w:sz w:val="24"/>
              </w:rPr>
              <m:t>1+</m:t>
            </m:r>
            <m:f>
              <m:fPr>
                <m:ctrlPr>
                  <w:rPr>
                    <w:rFonts w:ascii="Cambria Math" w:hAnsi="Cambria Math"/>
                    <w:i/>
                    <w:color w:val="000000" w:themeColor="text1"/>
                    <w:sz w:val="24"/>
                  </w:rPr>
                </m:ctrlPr>
              </m:fPr>
              <m:num>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den>
            </m:f>
          </m:e>
        </m:d>
      </m:oMath>
    </w:p>
    <w:p w14:paraId="0F11357B" w14:textId="77777777" w:rsidR="00B52E8B" w:rsidRDefault="0096001B">
      <w:pPr>
        <w:pStyle w:val="2"/>
        <w:ind w:firstLine="0"/>
        <w:rPr>
          <w:color w:val="000000" w:themeColor="text1"/>
          <w:sz w:val="24"/>
        </w:rPr>
      </w:pPr>
      <w:r>
        <w:rPr>
          <w:color w:val="000000" w:themeColor="text1"/>
          <w:sz w:val="24"/>
        </w:rPr>
        <w:tab/>
      </w:r>
      <w:r>
        <w:rPr>
          <w:rFonts w:hint="eastAsia"/>
          <w:color w:val="000000" w:themeColor="text1"/>
          <w:sz w:val="24"/>
        </w:rPr>
        <w:t>其中，</w:t>
      </w:r>
      <m:oMath>
        <m:r>
          <m:rPr>
            <m:sty m:val="p"/>
          </m:rPr>
          <w:rPr>
            <w:rFonts w:ascii="Cambria Math" w:hAnsi="Cambria Math"/>
            <w:color w:val="000000" w:themeColor="text1"/>
            <w:sz w:val="24"/>
          </w:rPr>
          <m:t>Ncpu</m:t>
        </m:r>
      </m:oMath>
      <w:r>
        <w:rPr>
          <w:rFonts w:hint="eastAsia"/>
          <w:color w:val="000000" w:themeColor="text1"/>
          <w:sz w:val="24"/>
        </w:rPr>
        <w:t>为主机C</w:t>
      </w:r>
      <w:r>
        <w:rPr>
          <w:color w:val="000000" w:themeColor="text1"/>
          <w:sz w:val="24"/>
        </w:rPr>
        <w:t>PU</w:t>
      </w:r>
      <w:r>
        <w:rPr>
          <w:rFonts w:hint="eastAsia"/>
          <w:color w:val="000000" w:themeColor="text1"/>
          <w:sz w:val="24"/>
        </w:rPr>
        <w:t>数量，</w:t>
      </w:r>
      <m:oMath>
        <m:r>
          <m:rPr>
            <m:sty m:val="p"/>
          </m:rPr>
          <w:rPr>
            <w:rFonts w:ascii="Cambria Math" w:hAnsi="Cambria Math"/>
            <w:color w:val="000000" w:themeColor="text1"/>
            <w:sz w:val="24"/>
          </w:rPr>
          <m:t>Ucpu</m:t>
        </m:r>
      </m:oMath>
      <w:r>
        <w:rPr>
          <w:rFonts w:hint="eastAsia"/>
          <w:color w:val="000000" w:themeColor="text1"/>
          <w:sz w:val="24"/>
        </w:rPr>
        <w:t>为主机C</w:t>
      </w:r>
      <w:r>
        <w:rPr>
          <w:color w:val="000000" w:themeColor="text1"/>
          <w:sz w:val="24"/>
        </w:rPr>
        <w:t>PU</w:t>
      </w:r>
      <w:r>
        <w:rPr>
          <w:rFonts w:hint="eastAsia"/>
          <w:color w:val="000000" w:themeColor="text1"/>
          <w:sz w:val="24"/>
        </w:rPr>
        <w:t>使用率，</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hint="eastAsia"/>
                <w:color w:val="000000" w:themeColor="text1"/>
                <w:sz w:val="24"/>
              </w:rPr>
              <m:t>w</m:t>
            </m:r>
          </m:sub>
        </m:sSub>
      </m:oMath>
      <w:r>
        <w:rPr>
          <w:rFonts w:hint="eastAsia"/>
          <w:color w:val="000000" w:themeColor="text1"/>
          <w:sz w:val="24"/>
        </w:rPr>
        <w:t>为线程等待时间，</w:t>
      </w:r>
      <m:oMath>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c</m:t>
            </m:r>
          </m:sub>
        </m:sSub>
      </m:oMath>
      <w:r>
        <w:rPr>
          <w:rFonts w:hint="eastAsia"/>
          <w:color w:val="000000" w:themeColor="text1"/>
          <w:sz w:val="24"/>
        </w:rPr>
        <w:t>为线程计算时间。</w:t>
      </w:r>
      <w:r>
        <w:rPr>
          <w:color w:val="000000" w:themeColor="text1"/>
          <w:sz w:val="24"/>
        </w:rPr>
        <w:t xml:space="preserve"> </w:t>
      </w:r>
    </w:p>
    <w:p w14:paraId="2DAAF5CD"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010]</w:t>
      </w:r>
      <w:r>
        <w:rPr>
          <w:rFonts w:hint="eastAsia"/>
          <w:color w:val="000000" w:themeColor="text1"/>
          <w:sz w:val="24"/>
        </w:rPr>
        <w:t>（2）资源Agent</w:t>
      </w:r>
      <w:r>
        <w:rPr>
          <w:color w:val="000000" w:themeColor="text1"/>
          <w:sz w:val="24"/>
        </w:rPr>
        <w:t>:</w:t>
      </w:r>
    </w:p>
    <w:p w14:paraId="12A48634" w14:textId="77777777" w:rsidR="00B52E8B" w:rsidRDefault="0096001B">
      <w:pPr>
        <w:pStyle w:val="2"/>
        <w:ind w:firstLine="0"/>
        <w:rPr>
          <w:color w:val="000000" w:themeColor="text1"/>
          <w:sz w:val="24"/>
        </w:rPr>
      </w:pPr>
      <w:r>
        <w:rPr>
          <w:rFonts w:hint="eastAsia"/>
          <w:color w:val="000000" w:themeColor="text1"/>
          <w:sz w:val="24"/>
        </w:rPr>
        <w:t>资源Agent表示系统中的车间和设备资源，是资源模块的主体构造。根据空调装配生产制造系统的结构，资源Agent分为车间Agen</w:t>
      </w:r>
      <w:r>
        <w:rPr>
          <w:color w:val="000000" w:themeColor="text1"/>
          <w:sz w:val="24"/>
        </w:rPr>
        <w:t>t</w:t>
      </w:r>
      <w:r>
        <w:rPr>
          <w:rFonts w:hint="eastAsia"/>
          <w:color w:val="000000" w:themeColor="text1"/>
          <w:sz w:val="24"/>
        </w:rPr>
        <w:t>和设备Agent。车间Agent对其下的设备Agent进行管理和监控。资源Agent的内部模型如下，其中的通信管理模块与管理Agent类似：</w:t>
      </w:r>
    </w:p>
    <w:p w14:paraId="4CBD2C5E" w14:textId="77777777" w:rsidR="00B52E8B" w:rsidRDefault="0096001B">
      <w:pPr>
        <w:pStyle w:val="2"/>
        <w:ind w:firstLine="0"/>
        <w:rPr>
          <w:color w:val="000000" w:themeColor="text1"/>
          <w:sz w:val="24"/>
        </w:rPr>
      </w:pPr>
      <w:r>
        <w:rPr>
          <w:rFonts w:hint="eastAsia"/>
          <w:color w:val="000000" w:themeColor="text1"/>
          <w:sz w:val="24"/>
        </w:rPr>
        <w:t>1）动态数据库：若该Agent是车间Agent，记录所管辖的设备Agent的基本信息（Agent的ID，IP和端口等）；若该Agent是设备Agent，记录对应设备的工作状态（运行中、停止中、故障中、中止，销毁），以及对设备的工作进度进行仿真，实时模拟设备所执行的工序。</w:t>
      </w:r>
    </w:p>
    <w:p w14:paraId="105BE3D3" w14:textId="77777777" w:rsidR="00B52E8B" w:rsidRDefault="0096001B">
      <w:pPr>
        <w:pStyle w:val="2"/>
        <w:ind w:firstLine="0"/>
        <w:rPr>
          <w:color w:val="000000" w:themeColor="text1"/>
          <w:sz w:val="24"/>
        </w:rPr>
      </w:pPr>
      <w:r>
        <w:rPr>
          <w:rFonts w:hint="eastAsia"/>
          <w:color w:val="000000" w:themeColor="text1"/>
          <w:sz w:val="24"/>
        </w:rPr>
        <w:t>2）静态数据库：记录对应设备的能力（可加工的工序类型及对应的加工时间）；记录对应设备的历史工作数据（已完成的工序种类和数等目、发生过的故障类型和次数）。</w:t>
      </w:r>
    </w:p>
    <w:p w14:paraId="303FC8AE" w14:textId="387B2664" w:rsidR="00B52E8B" w:rsidRDefault="0096001B">
      <w:pPr>
        <w:pStyle w:val="2"/>
        <w:ind w:firstLine="0"/>
        <w:rPr>
          <w:color w:val="000000" w:themeColor="text1"/>
          <w:sz w:val="24"/>
        </w:rPr>
      </w:pPr>
      <w:r>
        <w:rPr>
          <w:rFonts w:hint="eastAsia"/>
          <w:color w:val="000000" w:themeColor="text1"/>
          <w:sz w:val="24"/>
        </w:rPr>
        <w:t>3）推理机：执行</w:t>
      </w:r>
      <w:ins w:id="483" w:author="LWL" w:date="2018-01-24T03:51:00Z">
        <w:r w:rsidR="00655461">
          <w:rPr>
            <w:rFonts w:hint="eastAsia"/>
            <w:color w:val="000000" w:themeColor="text1"/>
            <w:sz w:val="24"/>
          </w:rPr>
          <w:t>基于</w:t>
        </w:r>
      </w:ins>
      <w:r>
        <w:rPr>
          <w:rFonts w:hint="eastAsia"/>
          <w:color w:val="000000" w:themeColor="text1"/>
          <w:sz w:val="24"/>
        </w:rPr>
        <w:t>订单任务的分配分解</w:t>
      </w:r>
      <w:ins w:id="484" w:author="LWL" w:date="2018-01-24T03:51:00Z">
        <w:r w:rsidR="00655461">
          <w:rPr>
            <w:rFonts w:hint="eastAsia"/>
            <w:color w:val="000000" w:themeColor="text1"/>
            <w:sz w:val="24"/>
          </w:rPr>
          <w:t>方法</w:t>
        </w:r>
      </w:ins>
      <w:del w:id="485" w:author="LWL" w:date="2018-01-24T03:51:00Z">
        <w:r w:rsidDel="00655461">
          <w:rPr>
            <w:rFonts w:hint="eastAsia"/>
            <w:color w:val="000000" w:themeColor="text1"/>
            <w:sz w:val="24"/>
          </w:rPr>
          <w:delText>策略</w:delText>
        </w:r>
      </w:del>
      <w:r>
        <w:rPr>
          <w:rFonts w:hint="eastAsia"/>
          <w:color w:val="000000" w:themeColor="text1"/>
          <w:sz w:val="24"/>
        </w:rPr>
        <w:t>。车间Agent根据所管辖的设备Agent的能力（能</w:t>
      </w:r>
      <w:ins w:id="486" w:author="LWL" w:date="2018-01-24T03:51:00Z">
        <w:r w:rsidR="00655461">
          <w:rPr>
            <w:rFonts w:hint="eastAsia"/>
            <w:color w:val="000000" w:themeColor="text1"/>
            <w:sz w:val="24"/>
          </w:rPr>
          <w:t>加工</w:t>
        </w:r>
      </w:ins>
      <w:del w:id="487" w:author="LWL" w:date="2018-01-24T03:51:00Z">
        <w:r w:rsidDel="00655461">
          <w:rPr>
            <w:rFonts w:hint="eastAsia"/>
            <w:color w:val="000000" w:themeColor="text1"/>
            <w:sz w:val="24"/>
          </w:rPr>
          <w:delText>装配</w:delText>
        </w:r>
      </w:del>
      <w:r>
        <w:rPr>
          <w:rFonts w:hint="eastAsia"/>
          <w:color w:val="000000" w:themeColor="text1"/>
          <w:sz w:val="24"/>
        </w:rPr>
        <w:t>的工序类型）来判断是否有能力完成子任务，若能够完成，把所管辖设备集合传达算法Agent，计算所需的调度时间。具体的</w:t>
      </w:r>
      <w:ins w:id="488" w:author="LWL" w:date="2018-01-24T03:52:00Z">
        <w:r w:rsidR="00655461">
          <w:rPr>
            <w:rFonts w:hint="eastAsia"/>
            <w:color w:val="000000" w:themeColor="text1"/>
            <w:sz w:val="24"/>
          </w:rPr>
          <w:t>基于订单任务的</w:t>
        </w:r>
      </w:ins>
      <w:del w:id="489" w:author="LWL" w:date="2018-01-24T03:52:00Z">
        <w:r w:rsidDel="00655461">
          <w:rPr>
            <w:rFonts w:hint="eastAsia"/>
            <w:color w:val="000000" w:themeColor="text1"/>
            <w:sz w:val="24"/>
          </w:rPr>
          <w:delText>任务</w:delText>
        </w:r>
      </w:del>
      <w:r>
        <w:rPr>
          <w:rFonts w:hint="eastAsia"/>
          <w:color w:val="000000" w:themeColor="text1"/>
          <w:sz w:val="24"/>
        </w:rPr>
        <w:t>分解分配</w:t>
      </w:r>
      <w:del w:id="490" w:author="LWL" w:date="2018-01-24T03:52:00Z">
        <w:r w:rsidDel="00655461">
          <w:rPr>
            <w:rFonts w:hint="eastAsia"/>
            <w:color w:val="000000" w:themeColor="text1"/>
            <w:sz w:val="24"/>
          </w:rPr>
          <w:delText>策略</w:delText>
        </w:r>
      </w:del>
      <w:ins w:id="491" w:author="LWL" w:date="2018-01-24T03:52:00Z">
        <w:r w:rsidR="00655461">
          <w:rPr>
            <w:rFonts w:hint="eastAsia"/>
            <w:color w:val="000000" w:themeColor="text1"/>
            <w:sz w:val="24"/>
          </w:rPr>
          <w:t>方法</w:t>
        </w:r>
      </w:ins>
      <w:r>
        <w:rPr>
          <w:rFonts w:hint="eastAsia"/>
          <w:color w:val="000000" w:themeColor="text1"/>
          <w:sz w:val="24"/>
        </w:rPr>
        <w:t>的执行过程如下：</w:t>
      </w:r>
    </w:p>
    <w:p w14:paraId="1A028970" w14:textId="12C2AE79" w:rsidR="00B52E8B" w:rsidRDefault="0096001B">
      <w:pPr>
        <w:pStyle w:val="2"/>
        <w:rPr>
          <w:color w:val="000000" w:themeColor="text1"/>
          <w:sz w:val="24"/>
        </w:rPr>
      </w:pPr>
      <w:r>
        <w:rPr>
          <w:rFonts w:hint="eastAsia"/>
          <w:color w:val="000000" w:themeColor="text1"/>
          <w:sz w:val="24"/>
        </w:rPr>
        <w:t>步骤1：管理Agent把</w:t>
      </w:r>
      <w:ins w:id="492" w:author="LWL" w:date="2018-01-24T03:52:00Z">
        <w:r w:rsidR="00655461">
          <w:rPr>
            <w:rFonts w:hint="eastAsia"/>
            <w:color w:val="000000" w:themeColor="text1"/>
            <w:sz w:val="24"/>
          </w:rPr>
          <w:t>订单</w:t>
        </w:r>
      </w:ins>
      <w:del w:id="493" w:author="LWL" w:date="2018-01-24T03:52:00Z">
        <w:r w:rsidDel="00655461">
          <w:rPr>
            <w:rFonts w:hint="eastAsia"/>
            <w:color w:val="000000" w:themeColor="text1"/>
            <w:sz w:val="24"/>
          </w:rPr>
          <w:delText>装配</w:delText>
        </w:r>
      </w:del>
      <w:r>
        <w:rPr>
          <w:rFonts w:hint="eastAsia"/>
          <w:color w:val="000000" w:themeColor="text1"/>
          <w:sz w:val="24"/>
        </w:rPr>
        <w:t>任务以广播的方式发布到其管辖的各个车间Agent。</w:t>
      </w:r>
    </w:p>
    <w:p w14:paraId="6E5F5970" w14:textId="7482FC26" w:rsidR="00B52E8B" w:rsidRDefault="0096001B">
      <w:pPr>
        <w:pStyle w:val="2"/>
        <w:rPr>
          <w:color w:val="000000" w:themeColor="text1"/>
          <w:sz w:val="24"/>
        </w:rPr>
      </w:pPr>
      <w:r>
        <w:rPr>
          <w:rFonts w:hint="eastAsia"/>
          <w:color w:val="000000" w:themeColor="text1"/>
          <w:sz w:val="24"/>
        </w:rPr>
        <w:t>步骤2：对于接收到的</w:t>
      </w:r>
      <w:del w:id="494" w:author="LWL" w:date="2018-01-24T03:52:00Z">
        <w:r w:rsidDel="00655461">
          <w:rPr>
            <w:rFonts w:hint="eastAsia"/>
            <w:color w:val="000000" w:themeColor="text1"/>
            <w:sz w:val="24"/>
          </w:rPr>
          <w:delText>装配</w:delText>
        </w:r>
      </w:del>
      <w:r>
        <w:rPr>
          <w:rFonts w:hint="eastAsia"/>
          <w:color w:val="000000" w:themeColor="text1"/>
          <w:sz w:val="24"/>
        </w:rPr>
        <w:t>任务，车间Agent检查其下的设备集合能够满足</w:t>
      </w:r>
      <w:del w:id="495" w:author="LWL" w:date="2018-01-24T03:52:00Z">
        <w:r w:rsidDel="00655461">
          <w:rPr>
            <w:rFonts w:hint="eastAsia"/>
            <w:color w:val="000000" w:themeColor="text1"/>
            <w:sz w:val="24"/>
          </w:rPr>
          <w:delText>装配</w:delText>
        </w:r>
      </w:del>
      <w:r>
        <w:rPr>
          <w:rFonts w:hint="eastAsia"/>
          <w:color w:val="000000" w:themeColor="text1"/>
          <w:sz w:val="24"/>
        </w:rPr>
        <w:t>任务对设备的要求。若能够满足，订阅任务，转至步骤</w:t>
      </w:r>
      <w:r>
        <w:rPr>
          <w:color w:val="000000" w:themeColor="text1"/>
          <w:sz w:val="24"/>
        </w:rPr>
        <w:t>3</w:t>
      </w:r>
      <w:r>
        <w:rPr>
          <w:rFonts w:hint="eastAsia"/>
          <w:color w:val="000000" w:themeColor="text1"/>
          <w:sz w:val="24"/>
        </w:rPr>
        <w:t>，否则取消订阅，转</w:t>
      </w:r>
    </w:p>
    <w:p w14:paraId="5AF71007" w14:textId="77777777" w:rsidR="00B52E8B" w:rsidRDefault="0096001B">
      <w:pPr>
        <w:jc w:val="center"/>
        <w:rPr>
          <w:rFonts w:eastAsia="楷体_GB2312"/>
          <w:color w:val="000000" w:themeColor="text1"/>
          <w:sz w:val="36"/>
        </w:rPr>
      </w:pPr>
      <w:r>
        <w:rPr>
          <w:rFonts w:eastAsia="楷体_GB2312" w:hint="eastAsia"/>
          <w:color w:val="000000" w:themeColor="text1"/>
          <w:sz w:val="36"/>
        </w:rPr>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p>
    <w:p w14:paraId="532EBD93" w14:textId="77777777" w:rsidR="00B52E8B" w:rsidDel="00655461" w:rsidRDefault="0096001B">
      <w:pPr>
        <w:pStyle w:val="2"/>
        <w:ind w:firstLine="0"/>
        <w:rPr>
          <w:del w:id="496" w:author="LWL" w:date="2018-01-24T03:52:00Z"/>
          <w:rFonts w:eastAsia="幼圆"/>
          <w:color w:val="000000" w:themeColor="text1"/>
          <w:sz w:val="24"/>
        </w:rPr>
      </w:pPr>
      <w:r>
        <w:rPr>
          <w:rFonts w:eastAsia="楷体_GB2312"/>
          <w:noProof/>
          <w:color w:val="000000" w:themeColor="text1"/>
          <w:sz w:val="36"/>
        </w:rPr>
        <mc:AlternateContent>
          <mc:Choice Requires="wps">
            <w:drawing>
              <wp:anchor distT="0" distB="0" distL="114300" distR="114300" simplePos="0" relativeHeight="251674624" behindDoc="0" locked="0" layoutInCell="0" allowOverlap="1">
                <wp:simplePos x="0" y="0"/>
                <wp:positionH relativeFrom="column">
                  <wp:posOffset>65405</wp:posOffset>
                </wp:positionH>
                <wp:positionV relativeFrom="paragraph">
                  <wp:posOffset>0</wp:posOffset>
                </wp:positionV>
                <wp:extent cx="6057900" cy="0"/>
                <wp:effectExtent l="0" t="0" r="0" b="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4624;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OaV/VivAQAA&#10;UwMAAA4AAAAAAAAAAQAgAAAAHwEAAGRycy9lMm9Eb2MueG1sUEsFBgAAAAAGAAYAWQEAAEAFAAAA&#10;AA==&#10;">
                <v:fill on="f" focussize="0,0"/>
                <v:stroke weight="1.5pt" color="#000000" joinstyle="round"/>
                <v:imagedata o:title=""/>
                <o:lock v:ext="edit" aspectratio="f"/>
              </v:line>
            </w:pict>
          </mc:Fallback>
        </mc:AlternateContent>
      </w:r>
    </w:p>
    <w:p w14:paraId="432B92DC" w14:textId="77777777" w:rsidR="00B52E8B" w:rsidRDefault="0096001B">
      <w:pPr>
        <w:pStyle w:val="2"/>
        <w:ind w:firstLine="0"/>
        <w:rPr>
          <w:color w:val="000000" w:themeColor="text1"/>
          <w:sz w:val="24"/>
        </w:rPr>
      </w:pPr>
      <w:r>
        <w:rPr>
          <w:rFonts w:hint="eastAsia"/>
          <w:color w:val="000000" w:themeColor="text1"/>
          <w:sz w:val="24"/>
        </w:rPr>
        <w:t>至步骤</w:t>
      </w:r>
      <w:r>
        <w:rPr>
          <w:color w:val="000000" w:themeColor="text1"/>
          <w:sz w:val="24"/>
        </w:rPr>
        <w:t>4</w:t>
      </w:r>
      <w:r>
        <w:rPr>
          <w:rFonts w:hint="eastAsia"/>
          <w:color w:val="000000" w:themeColor="text1"/>
          <w:sz w:val="24"/>
        </w:rPr>
        <w:t>。</w:t>
      </w:r>
    </w:p>
    <w:p w14:paraId="79ADCF52" w14:textId="77777777" w:rsidR="00B52E8B" w:rsidRDefault="0096001B">
      <w:pPr>
        <w:pStyle w:val="2"/>
        <w:rPr>
          <w:color w:val="000000" w:themeColor="text1"/>
          <w:sz w:val="24"/>
        </w:rPr>
      </w:pPr>
      <w:r>
        <w:rPr>
          <w:rFonts w:hint="eastAsia"/>
          <w:color w:val="000000" w:themeColor="text1"/>
          <w:sz w:val="24"/>
        </w:rPr>
        <w:t>步骤</w:t>
      </w:r>
      <w:r>
        <w:rPr>
          <w:color w:val="000000" w:themeColor="text1"/>
          <w:sz w:val="24"/>
        </w:rPr>
        <w:t>3：</w:t>
      </w:r>
      <w:r>
        <w:rPr>
          <w:rFonts w:hint="eastAsia"/>
          <w:color w:val="000000" w:themeColor="text1"/>
          <w:sz w:val="24"/>
        </w:rPr>
        <w:t>车间A</w:t>
      </w:r>
      <w:r>
        <w:rPr>
          <w:color w:val="000000" w:themeColor="text1"/>
          <w:sz w:val="24"/>
        </w:rPr>
        <w:t>gent把其</w:t>
      </w:r>
      <w:r>
        <w:rPr>
          <w:rFonts w:hint="eastAsia"/>
          <w:color w:val="000000" w:themeColor="text1"/>
          <w:sz w:val="24"/>
        </w:rPr>
        <w:t>所管辖的</w:t>
      </w:r>
      <w:r>
        <w:rPr>
          <w:color w:val="000000" w:themeColor="text1"/>
          <w:sz w:val="24"/>
        </w:rPr>
        <w:t>设备</w:t>
      </w:r>
      <w:r>
        <w:rPr>
          <w:rFonts w:hint="eastAsia"/>
          <w:color w:val="000000" w:themeColor="text1"/>
          <w:sz w:val="24"/>
        </w:rPr>
        <w:t>A</w:t>
      </w:r>
      <w:r>
        <w:rPr>
          <w:color w:val="000000" w:themeColor="text1"/>
          <w:sz w:val="24"/>
        </w:rPr>
        <w:t>gent</w:t>
      </w:r>
      <w:r>
        <w:rPr>
          <w:rFonts w:hint="eastAsia"/>
          <w:color w:val="000000" w:themeColor="text1"/>
          <w:sz w:val="24"/>
        </w:rPr>
        <w:t>以及</w:t>
      </w:r>
      <w:del w:id="497" w:author="LWL" w:date="2018-01-24T03:53:00Z">
        <w:r w:rsidDel="00655461">
          <w:rPr>
            <w:rFonts w:hint="eastAsia"/>
            <w:color w:val="000000" w:themeColor="text1"/>
            <w:sz w:val="24"/>
          </w:rPr>
          <w:delText>装配</w:delText>
        </w:r>
      </w:del>
      <w:r>
        <w:rPr>
          <w:rFonts w:hint="eastAsia"/>
          <w:color w:val="000000" w:themeColor="text1"/>
          <w:sz w:val="24"/>
        </w:rPr>
        <w:t>任务发送至算法Agent，由算法Agent计算出调度方案以及预计的完成时间，并把调度方案作为订阅结果返回到管理Agent，而后转至步骤</w:t>
      </w:r>
      <w:r>
        <w:rPr>
          <w:color w:val="000000" w:themeColor="text1"/>
          <w:sz w:val="24"/>
        </w:rPr>
        <w:t>4</w:t>
      </w:r>
      <w:r>
        <w:rPr>
          <w:rFonts w:hint="eastAsia"/>
          <w:color w:val="000000" w:themeColor="text1"/>
          <w:sz w:val="24"/>
        </w:rPr>
        <w:t>。</w:t>
      </w:r>
    </w:p>
    <w:p w14:paraId="1BF76EFB" w14:textId="77777777" w:rsidR="00B52E8B" w:rsidRDefault="0096001B">
      <w:pPr>
        <w:pStyle w:val="2"/>
        <w:rPr>
          <w:color w:val="000000" w:themeColor="text1"/>
          <w:sz w:val="24"/>
        </w:rPr>
      </w:pPr>
      <w:r>
        <w:rPr>
          <w:rFonts w:hint="eastAsia"/>
          <w:color w:val="000000" w:themeColor="text1"/>
          <w:sz w:val="24"/>
        </w:rPr>
        <w:t>步骤</w:t>
      </w:r>
      <w:r>
        <w:rPr>
          <w:color w:val="000000" w:themeColor="text1"/>
          <w:sz w:val="24"/>
        </w:rPr>
        <w:t>4</w:t>
      </w:r>
      <w:r>
        <w:rPr>
          <w:rFonts w:hint="eastAsia"/>
          <w:color w:val="000000" w:themeColor="text1"/>
          <w:sz w:val="24"/>
        </w:rPr>
        <w:t>：管理Agent对其所管辖的车间Agent返回的订阅结果进行筛选，若存在车间Agent订阅任务，从中选出完成时间最短的调度方案，结束任务分解分配过程；否则进行任务的分解，转至步骤</w:t>
      </w:r>
      <w:r>
        <w:rPr>
          <w:color w:val="000000" w:themeColor="text1"/>
          <w:sz w:val="24"/>
        </w:rPr>
        <w:t>5</w:t>
      </w:r>
    </w:p>
    <w:p w14:paraId="5ADC0D00" w14:textId="77777777" w:rsidR="00D8601D" w:rsidRDefault="0096001B">
      <w:pPr>
        <w:pStyle w:val="2"/>
        <w:rPr>
          <w:ins w:id="498" w:author="LWL" w:date="2018-01-24T04:15:00Z"/>
          <w:color w:val="000000" w:themeColor="text1"/>
          <w:sz w:val="24"/>
        </w:rPr>
      </w:pPr>
      <w:r>
        <w:rPr>
          <w:rFonts w:hint="eastAsia"/>
          <w:color w:val="000000" w:themeColor="text1"/>
          <w:sz w:val="24"/>
        </w:rPr>
        <w:t>步骤</w:t>
      </w:r>
      <w:r>
        <w:rPr>
          <w:color w:val="000000" w:themeColor="text1"/>
          <w:sz w:val="24"/>
        </w:rPr>
        <w:t>5</w:t>
      </w:r>
      <w:r>
        <w:rPr>
          <w:rFonts w:hint="eastAsia"/>
          <w:color w:val="000000" w:themeColor="text1"/>
          <w:sz w:val="24"/>
        </w:rPr>
        <w:t>：若</w:t>
      </w:r>
      <w:del w:id="499" w:author="LWL" w:date="2018-01-24T03:53:00Z">
        <w:r w:rsidDel="00655461">
          <w:rPr>
            <w:rFonts w:hint="eastAsia"/>
            <w:color w:val="000000" w:themeColor="text1"/>
            <w:sz w:val="24"/>
          </w:rPr>
          <w:delText>装配</w:delText>
        </w:r>
      </w:del>
      <w:r>
        <w:rPr>
          <w:rFonts w:hint="eastAsia"/>
          <w:color w:val="000000" w:themeColor="text1"/>
          <w:sz w:val="24"/>
        </w:rPr>
        <w:t>任务是工序级别的任务，</w:t>
      </w:r>
      <w:proofErr w:type="gramStart"/>
      <w:r>
        <w:rPr>
          <w:rFonts w:hint="eastAsia"/>
          <w:color w:val="000000" w:themeColor="text1"/>
          <w:sz w:val="24"/>
        </w:rPr>
        <w:t>则任务</w:t>
      </w:r>
      <w:proofErr w:type="gramEnd"/>
      <w:r>
        <w:rPr>
          <w:rFonts w:hint="eastAsia"/>
          <w:color w:val="000000" w:themeColor="text1"/>
          <w:sz w:val="24"/>
        </w:rPr>
        <w:t>已不能进一步分解，系统无法完成该订单，结束调度流程；若装配任务是产品级别或者零部件级别的任务，可对</w:t>
      </w:r>
    </w:p>
    <w:p w14:paraId="7AB6E77C" w14:textId="77777777" w:rsidR="00D8601D" w:rsidRDefault="00D8601D" w:rsidP="00D8601D">
      <w:pPr>
        <w:jc w:val="center"/>
        <w:rPr>
          <w:ins w:id="500" w:author="LWL" w:date="2018-01-24T04:15:00Z"/>
          <w:rFonts w:eastAsia="楷体_GB2312"/>
          <w:color w:val="000000" w:themeColor="text1"/>
          <w:sz w:val="36"/>
        </w:rPr>
      </w:pPr>
      <w:ins w:id="501" w:author="LWL" w:date="2018-01-24T04:15: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6938AB36" w14:textId="7FD6EDAD" w:rsidR="00D8601D" w:rsidRPr="00D8601D" w:rsidRDefault="00D8601D" w:rsidP="00D8601D">
      <w:pPr>
        <w:pStyle w:val="2"/>
        <w:ind w:firstLine="0"/>
        <w:rPr>
          <w:ins w:id="502" w:author="LWL" w:date="2018-01-24T04:15:00Z"/>
          <w:rFonts w:eastAsia="幼圆"/>
          <w:color w:val="000000" w:themeColor="text1"/>
          <w:sz w:val="24"/>
          <w:rPrChange w:id="503" w:author="LWL" w:date="2018-01-24T04:15:00Z">
            <w:rPr>
              <w:ins w:id="504" w:author="LWL" w:date="2018-01-24T04:15:00Z"/>
              <w:color w:val="000000" w:themeColor="text1"/>
              <w:sz w:val="24"/>
            </w:rPr>
          </w:rPrChange>
        </w:rPr>
      </w:pPr>
      <w:ins w:id="505" w:author="LWL" w:date="2018-01-24T04:15:00Z">
        <w:r>
          <w:rPr>
            <w:rFonts w:eastAsia="楷体_GB2312"/>
            <w:noProof/>
            <w:color w:val="000000" w:themeColor="text1"/>
            <w:sz w:val="36"/>
          </w:rPr>
          <mc:AlternateContent>
            <mc:Choice Requires="wps">
              <w:drawing>
                <wp:anchor distT="0" distB="0" distL="114300" distR="114300" simplePos="0" relativeHeight="251697152" behindDoc="0" locked="0" layoutInCell="0" allowOverlap="1" wp14:anchorId="5E16888D" wp14:editId="218171AD">
                  <wp:simplePos x="0" y="0"/>
                  <wp:positionH relativeFrom="column">
                    <wp:posOffset>65405</wp:posOffset>
                  </wp:positionH>
                  <wp:positionV relativeFrom="paragraph">
                    <wp:posOffset>0</wp:posOffset>
                  </wp:positionV>
                  <wp:extent cx="6057900" cy="0"/>
                  <wp:effectExtent l="0" t="0" r="0" b="0"/>
                  <wp:wrapNone/>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5E978F57" id="Line 4"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" o:allowincell="f" strokeweight="1.5pt"/>
              </w:pict>
            </mc:Fallback>
          </mc:AlternateContent>
        </w:r>
      </w:ins>
    </w:p>
    <w:p w14:paraId="7E696620" w14:textId="155B437C" w:rsidR="00B52E8B" w:rsidRDefault="0096001B">
      <w:pPr>
        <w:pStyle w:val="2"/>
        <w:ind w:firstLine="0"/>
        <w:rPr>
          <w:color w:val="000000" w:themeColor="text1"/>
          <w:sz w:val="24"/>
        </w:rPr>
        <w:pPrChange w:id="506" w:author="LWL" w:date="2018-01-24T04:15:00Z">
          <w:pPr>
            <w:pStyle w:val="2"/>
          </w:pPr>
        </w:pPrChange>
      </w:pPr>
      <w:r>
        <w:rPr>
          <w:rFonts w:hint="eastAsia"/>
          <w:color w:val="000000" w:themeColor="text1"/>
          <w:sz w:val="24"/>
        </w:rPr>
        <w:t>任务进行分解，得到</w:t>
      </w:r>
      <w:proofErr w:type="gramStart"/>
      <w:r>
        <w:rPr>
          <w:rFonts w:hint="eastAsia"/>
          <w:color w:val="000000" w:themeColor="text1"/>
          <w:sz w:val="24"/>
        </w:rPr>
        <w:t>一</w:t>
      </w:r>
      <w:proofErr w:type="gramEnd"/>
      <w:r>
        <w:rPr>
          <w:rFonts w:hint="eastAsia"/>
          <w:color w:val="000000" w:themeColor="text1"/>
          <w:sz w:val="24"/>
        </w:rPr>
        <w:t>个子任务集合。而后把集合内的</w:t>
      </w:r>
      <w:proofErr w:type="gramStart"/>
      <w:r>
        <w:rPr>
          <w:rFonts w:hint="eastAsia"/>
          <w:color w:val="000000" w:themeColor="text1"/>
          <w:sz w:val="24"/>
        </w:rPr>
        <w:t>子任务</w:t>
      </w:r>
      <w:proofErr w:type="gramEnd"/>
      <w:r>
        <w:rPr>
          <w:rFonts w:hint="eastAsia"/>
          <w:color w:val="000000" w:themeColor="text1"/>
          <w:sz w:val="24"/>
        </w:rPr>
        <w:t>逐个以广播的形式发布到其下所管辖的车间Agent</w:t>
      </w:r>
      <w:r>
        <w:rPr>
          <w:color w:val="000000" w:themeColor="text1"/>
          <w:sz w:val="24"/>
        </w:rPr>
        <w:t>,</w:t>
      </w:r>
      <w:r>
        <w:rPr>
          <w:rFonts w:hint="eastAsia"/>
          <w:color w:val="000000" w:themeColor="text1"/>
          <w:sz w:val="24"/>
        </w:rPr>
        <w:t>执行步骤2。</w:t>
      </w:r>
    </w:p>
    <w:p w14:paraId="2C7FDCC0" w14:textId="05DD9273" w:rsidR="00B52E8B" w:rsidRDefault="0096001B">
      <w:pPr>
        <w:pStyle w:val="2"/>
        <w:ind w:firstLine="0"/>
        <w:rPr>
          <w:color w:val="000000" w:themeColor="text1"/>
          <w:sz w:val="24"/>
        </w:rPr>
      </w:pPr>
      <w:r>
        <w:rPr>
          <w:rFonts w:hint="eastAsia"/>
          <w:color w:val="000000" w:themeColor="text1"/>
          <w:sz w:val="24"/>
        </w:rPr>
        <w:t>6）调度执行模块：主要进行对车间设备任务队列的实时仿真。资源模块根据订单任务的进行动态调度后形成调度方案，把产品零部件的</w:t>
      </w:r>
      <w:ins w:id="507" w:author="LWL" w:date="2018-01-24T03:53:00Z">
        <w:r w:rsidR="00655461">
          <w:rPr>
            <w:rFonts w:hint="eastAsia"/>
            <w:color w:val="000000" w:themeColor="text1"/>
            <w:sz w:val="24"/>
          </w:rPr>
          <w:t>生产</w:t>
        </w:r>
      </w:ins>
      <w:del w:id="508" w:author="LWL" w:date="2018-01-24T03:53:00Z">
        <w:r w:rsidDel="00655461">
          <w:rPr>
            <w:rFonts w:hint="eastAsia"/>
            <w:color w:val="000000" w:themeColor="text1"/>
            <w:sz w:val="24"/>
          </w:rPr>
          <w:delText>装配</w:delText>
        </w:r>
      </w:del>
      <w:r>
        <w:rPr>
          <w:rFonts w:hint="eastAsia"/>
          <w:color w:val="000000" w:themeColor="text1"/>
          <w:sz w:val="24"/>
        </w:rPr>
        <w:t>任务分配到各个设备上，设备Agent需要对所关联的设备的工作状况进行仿真，包括设备正在进行的工序，</w:t>
      </w:r>
      <w:ins w:id="509" w:author="LWL" w:date="2018-01-24T03:53:00Z">
        <w:r w:rsidR="00655461">
          <w:rPr>
            <w:rFonts w:hint="eastAsia"/>
            <w:color w:val="000000" w:themeColor="text1"/>
            <w:sz w:val="24"/>
          </w:rPr>
          <w:t>待加工</w:t>
        </w:r>
      </w:ins>
      <w:del w:id="510" w:author="LWL" w:date="2018-01-24T03:53:00Z">
        <w:r w:rsidDel="00655461">
          <w:rPr>
            <w:rFonts w:hint="eastAsia"/>
            <w:color w:val="000000" w:themeColor="text1"/>
            <w:sz w:val="24"/>
          </w:rPr>
          <w:delText>代装配</w:delText>
        </w:r>
      </w:del>
      <w:r>
        <w:rPr>
          <w:rFonts w:hint="eastAsia"/>
          <w:color w:val="000000" w:themeColor="text1"/>
          <w:sz w:val="24"/>
        </w:rPr>
        <w:t>的工序以及各个工序的开始时间和结束时间。</w:t>
      </w:r>
    </w:p>
    <w:p w14:paraId="404486CB"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009]</w:t>
      </w:r>
      <w:r>
        <w:rPr>
          <w:rFonts w:hint="eastAsia"/>
          <w:color w:val="000000" w:themeColor="text1"/>
          <w:sz w:val="24"/>
        </w:rPr>
        <w:t>（3）工艺Agent：</w:t>
      </w:r>
    </w:p>
    <w:p w14:paraId="1FF3F9CE" w14:textId="702E37D8" w:rsidR="00B52E8B" w:rsidRDefault="0096001B">
      <w:pPr>
        <w:pStyle w:val="2"/>
        <w:ind w:firstLine="0"/>
        <w:rPr>
          <w:color w:val="000000" w:themeColor="text1"/>
          <w:sz w:val="24"/>
        </w:rPr>
      </w:pPr>
      <w:r>
        <w:rPr>
          <w:rFonts w:hint="eastAsia"/>
          <w:color w:val="000000" w:themeColor="text1"/>
          <w:sz w:val="24"/>
        </w:rPr>
        <w:t>工艺Agent负责管理系统所能</w:t>
      </w:r>
      <w:del w:id="511" w:author="LWL" w:date="2018-01-24T03:54:00Z">
        <w:r w:rsidDel="00655461">
          <w:rPr>
            <w:rFonts w:hint="eastAsia"/>
            <w:color w:val="000000" w:themeColor="text1"/>
            <w:sz w:val="24"/>
          </w:rPr>
          <w:delText>进行装配的空调</w:delText>
        </w:r>
      </w:del>
      <w:ins w:id="512" w:author="LWL" w:date="2018-01-24T03:54:00Z">
        <w:r w:rsidR="00655461">
          <w:rPr>
            <w:rFonts w:hint="eastAsia"/>
            <w:color w:val="000000" w:themeColor="text1"/>
            <w:sz w:val="24"/>
          </w:rPr>
          <w:t>生产的</w:t>
        </w:r>
      </w:ins>
      <w:r>
        <w:rPr>
          <w:rFonts w:hint="eastAsia"/>
          <w:color w:val="000000" w:themeColor="text1"/>
          <w:sz w:val="24"/>
        </w:rPr>
        <w:t>产品</w:t>
      </w:r>
      <w:ins w:id="513" w:author="LWL" w:date="2018-01-24T03:54:00Z">
        <w:r w:rsidR="00655461">
          <w:rPr>
            <w:rFonts w:hint="eastAsia"/>
            <w:color w:val="000000" w:themeColor="text1"/>
            <w:sz w:val="24"/>
          </w:rPr>
          <w:t>信息</w:t>
        </w:r>
      </w:ins>
      <w:r>
        <w:rPr>
          <w:rFonts w:hint="eastAsia"/>
          <w:color w:val="000000" w:themeColor="text1"/>
          <w:sz w:val="24"/>
        </w:rPr>
        <w:t>，主要是维护和更新系统的产品工艺以及为其他Agent提供产品工艺信息和库存原材料的查询接口。工艺Agent的内部模型结构如下：</w:t>
      </w:r>
    </w:p>
    <w:p w14:paraId="6DC3286D" w14:textId="56524ECE" w:rsidR="00B52E8B" w:rsidRDefault="0096001B">
      <w:pPr>
        <w:pStyle w:val="2"/>
        <w:ind w:firstLine="0"/>
        <w:rPr>
          <w:color w:val="000000" w:themeColor="text1"/>
          <w:sz w:val="24"/>
        </w:rPr>
      </w:pPr>
      <w:r>
        <w:rPr>
          <w:rFonts w:hint="eastAsia"/>
          <w:color w:val="000000" w:themeColor="text1"/>
          <w:sz w:val="24"/>
        </w:rPr>
        <w:t>1）静态数据库：记录系统所能</w:t>
      </w:r>
      <w:del w:id="514" w:author="LWL" w:date="2018-01-24T03:54:00Z">
        <w:r w:rsidDel="00655461">
          <w:rPr>
            <w:rFonts w:hint="eastAsia"/>
            <w:color w:val="000000" w:themeColor="text1"/>
            <w:sz w:val="24"/>
          </w:rPr>
          <w:delText>装配的空调</w:delText>
        </w:r>
      </w:del>
      <w:ins w:id="515" w:author="LWL" w:date="2018-01-24T03:54:00Z">
        <w:r w:rsidR="00655461">
          <w:rPr>
            <w:rFonts w:hint="eastAsia"/>
            <w:color w:val="000000" w:themeColor="text1"/>
            <w:sz w:val="24"/>
          </w:rPr>
          <w:t>生产的</w:t>
        </w:r>
      </w:ins>
      <w:r>
        <w:rPr>
          <w:rFonts w:hint="eastAsia"/>
          <w:color w:val="000000" w:themeColor="text1"/>
          <w:sz w:val="24"/>
        </w:rPr>
        <w:t>产品信息，包括</w:t>
      </w:r>
      <w:ins w:id="516" w:author="LWL" w:date="2018-01-24T03:54:00Z">
        <w:r w:rsidR="00655461">
          <w:rPr>
            <w:rFonts w:hint="eastAsia"/>
            <w:color w:val="000000" w:themeColor="text1"/>
            <w:sz w:val="24"/>
          </w:rPr>
          <w:t>产品</w:t>
        </w:r>
      </w:ins>
      <w:del w:id="517" w:author="LWL" w:date="2018-01-24T03:54:00Z">
        <w:r w:rsidDel="00655461">
          <w:rPr>
            <w:rFonts w:hint="eastAsia"/>
            <w:color w:val="000000" w:themeColor="text1"/>
            <w:sz w:val="24"/>
          </w:rPr>
          <w:delText>空调</w:delText>
        </w:r>
      </w:del>
      <w:r>
        <w:rPr>
          <w:rFonts w:hint="eastAsia"/>
          <w:color w:val="000000" w:themeColor="text1"/>
          <w:sz w:val="24"/>
        </w:rPr>
        <w:t>的种类、</w:t>
      </w:r>
      <w:ins w:id="518" w:author="LWL" w:date="2018-01-24T03:54:00Z">
        <w:r w:rsidR="00655461">
          <w:rPr>
            <w:rFonts w:hint="eastAsia"/>
            <w:color w:val="000000" w:themeColor="text1"/>
            <w:sz w:val="24"/>
          </w:rPr>
          <w:t>产品</w:t>
        </w:r>
      </w:ins>
      <w:del w:id="519" w:author="LWL" w:date="2018-01-24T03:54:00Z">
        <w:r w:rsidDel="00655461">
          <w:rPr>
            <w:rFonts w:hint="eastAsia"/>
            <w:color w:val="000000" w:themeColor="text1"/>
            <w:sz w:val="24"/>
          </w:rPr>
          <w:delText>所需</w:delText>
        </w:r>
      </w:del>
      <w:r>
        <w:rPr>
          <w:rFonts w:hint="eastAsia"/>
          <w:color w:val="000000" w:themeColor="text1"/>
          <w:sz w:val="24"/>
        </w:rPr>
        <w:t>的零部件</w:t>
      </w:r>
      <w:ins w:id="520" w:author="LWL" w:date="2018-01-24T03:54:00Z">
        <w:r w:rsidR="00655461">
          <w:rPr>
            <w:rFonts w:hint="eastAsia"/>
            <w:color w:val="000000" w:themeColor="text1"/>
            <w:sz w:val="24"/>
          </w:rPr>
          <w:t>组成</w:t>
        </w:r>
      </w:ins>
      <w:r>
        <w:rPr>
          <w:rFonts w:hint="eastAsia"/>
          <w:color w:val="000000" w:themeColor="text1"/>
          <w:sz w:val="24"/>
        </w:rPr>
        <w:t>，</w:t>
      </w:r>
      <w:del w:id="521" w:author="LWL" w:date="2018-01-24T03:54:00Z">
        <w:r w:rsidDel="00655461">
          <w:rPr>
            <w:rFonts w:hint="eastAsia"/>
            <w:color w:val="000000" w:themeColor="text1"/>
            <w:sz w:val="24"/>
          </w:rPr>
          <w:delText>装配流程</w:delText>
        </w:r>
      </w:del>
      <w:ins w:id="522" w:author="LWL" w:date="2018-01-24T03:54:00Z">
        <w:r w:rsidR="00655461">
          <w:rPr>
            <w:rFonts w:hint="eastAsia"/>
            <w:color w:val="000000" w:themeColor="text1"/>
            <w:sz w:val="24"/>
          </w:rPr>
          <w:t>零部件的加工过程</w:t>
        </w:r>
      </w:ins>
      <w:r>
        <w:rPr>
          <w:rFonts w:hint="eastAsia"/>
          <w:color w:val="000000" w:themeColor="text1"/>
          <w:sz w:val="24"/>
        </w:rPr>
        <w:t>，</w:t>
      </w:r>
      <w:ins w:id="523" w:author="LWL" w:date="2018-01-24T03:55:00Z">
        <w:r w:rsidR="00655461">
          <w:rPr>
            <w:rFonts w:hint="eastAsia"/>
            <w:color w:val="000000" w:themeColor="text1"/>
            <w:sz w:val="24"/>
          </w:rPr>
          <w:t>对应的加工</w:t>
        </w:r>
      </w:ins>
      <w:del w:id="524" w:author="LWL" w:date="2018-01-24T03:55:00Z">
        <w:r w:rsidDel="00655461">
          <w:rPr>
            <w:rFonts w:hint="eastAsia"/>
            <w:color w:val="000000" w:themeColor="text1"/>
            <w:sz w:val="24"/>
          </w:rPr>
          <w:delText>装配</w:delText>
        </w:r>
      </w:del>
      <w:r>
        <w:rPr>
          <w:rFonts w:hint="eastAsia"/>
          <w:color w:val="000000" w:themeColor="text1"/>
          <w:sz w:val="24"/>
        </w:rPr>
        <w:t>设备，</w:t>
      </w:r>
      <w:ins w:id="525" w:author="LWL" w:date="2018-01-24T03:55:00Z">
        <w:r w:rsidR="00655461">
          <w:rPr>
            <w:rFonts w:hint="eastAsia"/>
            <w:color w:val="000000" w:themeColor="text1"/>
            <w:sz w:val="24"/>
          </w:rPr>
          <w:t>需要的原材料</w:t>
        </w:r>
      </w:ins>
      <w:del w:id="526" w:author="LWL" w:date="2018-01-24T03:55:00Z">
        <w:r w:rsidDel="00655461">
          <w:rPr>
            <w:rFonts w:hint="eastAsia"/>
            <w:color w:val="000000" w:themeColor="text1"/>
            <w:sz w:val="24"/>
          </w:rPr>
          <w:delText>库存的零部件数量</w:delText>
        </w:r>
      </w:del>
      <w:r>
        <w:rPr>
          <w:rFonts w:hint="eastAsia"/>
          <w:color w:val="000000" w:themeColor="text1"/>
          <w:sz w:val="24"/>
        </w:rPr>
        <w:t>等。</w:t>
      </w:r>
    </w:p>
    <w:p w14:paraId="72F2E092" w14:textId="77777777" w:rsidR="00B52E8B" w:rsidRDefault="0096001B">
      <w:pPr>
        <w:pStyle w:val="2"/>
        <w:ind w:firstLine="0"/>
        <w:rPr>
          <w:color w:val="000000" w:themeColor="text1"/>
          <w:sz w:val="24"/>
        </w:rPr>
      </w:pPr>
      <w:r>
        <w:rPr>
          <w:rFonts w:hint="eastAsia"/>
          <w:color w:val="000000" w:themeColor="text1"/>
          <w:sz w:val="24"/>
        </w:rPr>
        <w:t>2）推理机：对工艺管理员添加的新产品的合法性进行检验。主要检测新产品对设备和原材料的要求是否与系统的设备配置相匹配。</w:t>
      </w:r>
    </w:p>
    <w:p w14:paraId="6A9E2E5B" w14:textId="77777777" w:rsidR="00B52E8B" w:rsidRDefault="0096001B">
      <w:pPr>
        <w:pStyle w:val="2"/>
        <w:ind w:firstLine="0"/>
        <w:rPr>
          <w:color w:val="000000" w:themeColor="text1"/>
          <w:sz w:val="24"/>
        </w:rPr>
      </w:pPr>
      <w:r>
        <w:rPr>
          <w:rFonts w:hint="eastAsia"/>
          <w:color w:val="000000" w:themeColor="text1"/>
          <w:sz w:val="24"/>
        </w:rPr>
        <w:t>3）调度执行模块：为其他Agent提供工艺信息查询服务。如管理Agent在接收到订单任务时，需要对订单的合法性进行检验，因此需要通过工艺Agent的数据库信息校对订单所要求装配的空调产品是否在系统的装配生产能力范围内。</w:t>
      </w:r>
    </w:p>
    <w:p w14:paraId="516559DC"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011]</w:t>
      </w:r>
      <w:r>
        <w:rPr>
          <w:rFonts w:hint="eastAsia"/>
          <w:color w:val="000000" w:themeColor="text1"/>
          <w:sz w:val="24"/>
        </w:rPr>
        <w:t>（4）算法Agent</w:t>
      </w:r>
      <w:r>
        <w:rPr>
          <w:color w:val="000000" w:themeColor="text1"/>
          <w:sz w:val="24"/>
        </w:rPr>
        <w:t>:</w:t>
      </w:r>
    </w:p>
    <w:p w14:paraId="38352FFA" w14:textId="394D4A40" w:rsidR="00B52E8B" w:rsidRDefault="0096001B">
      <w:pPr>
        <w:pStyle w:val="2"/>
        <w:rPr>
          <w:color w:val="000000" w:themeColor="text1"/>
          <w:sz w:val="24"/>
        </w:rPr>
      </w:pPr>
      <w:r>
        <w:rPr>
          <w:rFonts w:hint="eastAsia"/>
          <w:color w:val="000000" w:themeColor="text1"/>
          <w:sz w:val="24"/>
        </w:rPr>
        <w:t>算法Agent是对调度</w:t>
      </w:r>
      <w:ins w:id="527" w:author="LWL" w:date="2018-01-24T03:55:00Z">
        <w:r w:rsidR="00655461">
          <w:rPr>
            <w:rFonts w:hint="eastAsia"/>
            <w:color w:val="000000" w:themeColor="text1"/>
            <w:sz w:val="24"/>
          </w:rPr>
          <w:t>方法</w:t>
        </w:r>
      </w:ins>
      <w:del w:id="528" w:author="LWL" w:date="2018-01-24T03:55:00Z">
        <w:r w:rsidDel="00655461">
          <w:rPr>
            <w:rFonts w:hint="eastAsia"/>
            <w:color w:val="000000" w:themeColor="text1"/>
            <w:sz w:val="24"/>
          </w:rPr>
          <w:delText>算法</w:delText>
        </w:r>
      </w:del>
      <w:r>
        <w:rPr>
          <w:rFonts w:hint="eastAsia"/>
          <w:color w:val="000000" w:themeColor="text1"/>
          <w:sz w:val="24"/>
        </w:rPr>
        <w:t>的逻辑封装，根据资源Agent传达的设备集合以及</w:t>
      </w:r>
      <w:del w:id="529" w:author="LWL" w:date="2018-01-24T03:56:00Z">
        <w:r w:rsidDel="00655461">
          <w:rPr>
            <w:rFonts w:hint="eastAsia"/>
            <w:color w:val="000000" w:themeColor="text1"/>
            <w:sz w:val="24"/>
          </w:rPr>
          <w:delText>装配</w:delText>
        </w:r>
      </w:del>
      <w:ins w:id="530" w:author="LWL" w:date="2018-01-24T03:56:00Z">
        <w:r w:rsidR="00655461">
          <w:rPr>
            <w:rFonts w:hint="eastAsia"/>
            <w:color w:val="000000" w:themeColor="text1"/>
            <w:sz w:val="24"/>
          </w:rPr>
          <w:t>生产</w:t>
        </w:r>
      </w:ins>
      <w:r>
        <w:rPr>
          <w:rFonts w:hint="eastAsia"/>
          <w:color w:val="000000" w:themeColor="text1"/>
          <w:sz w:val="24"/>
        </w:rPr>
        <w:t>任务进行问题求解，得到完成任务的最短时间。算法Agent的内部模型如下，由于算法Agent主要是为资源Agent提供调度方案的求解能力，因此</w:t>
      </w:r>
      <w:proofErr w:type="gramStart"/>
      <w:r>
        <w:rPr>
          <w:rFonts w:hint="eastAsia"/>
          <w:color w:val="000000" w:themeColor="text1"/>
          <w:sz w:val="24"/>
        </w:rPr>
        <w:t>不</w:t>
      </w:r>
      <w:proofErr w:type="gramEnd"/>
      <w:r>
        <w:rPr>
          <w:rFonts w:hint="eastAsia"/>
          <w:color w:val="000000" w:themeColor="text1"/>
          <w:sz w:val="24"/>
        </w:rPr>
        <w:t>设有静态数据库模块，以下通信管理模块略去。</w:t>
      </w:r>
    </w:p>
    <w:p w14:paraId="6B7E689A" w14:textId="77777777" w:rsidR="00B52E8B" w:rsidRDefault="0096001B">
      <w:pPr>
        <w:pStyle w:val="2"/>
        <w:ind w:firstLine="0"/>
        <w:rPr>
          <w:color w:val="000000" w:themeColor="text1"/>
          <w:sz w:val="24"/>
        </w:rPr>
      </w:pPr>
      <w:r>
        <w:rPr>
          <w:rFonts w:hint="eastAsia"/>
          <w:color w:val="000000" w:themeColor="text1"/>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14:paraId="6B7FD387" w14:textId="77777777" w:rsidR="00B52E8B" w:rsidRDefault="0096001B">
      <w:pPr>
        <w:pStyle w:val="2"/>
        <w:ind w:firstLine="0"/>
        <w:rPr>
          <w:color w:val="000000" w:themeColor="text1"/>
          <w:sz w:val="24"/>
        </w:rPr>
      </w:pPr>
      <w:r>
        <w:rPr>
          <w:rFonts w:hint="eastAsia"/>
          <w:color w:val="000000" w:themeColor="text1"/>
          <w:sz w:val="24"/>
        </w:rPr>
        <w:t>2）调度模块：负责接收来自关联的资源Agent的请求，当所接收消息为“Compute”类型时，表明需要执行调度规则，需要获取设备集合以及任务集合。根据任务集合中与工序相关的信息向工艺Agent发起数据请求。使用推理机的调度策略生成调度方案并把方案的完成时间返回到对应的Agent。</w:t>
      </w:r>
    </w:p>
    <w:p w14:paraId="21E2DE5A" w14:textId="1E932313" w:rsidR="00B52E8B" w:rsidDel="00D8601D" w:rsidRDefault="0096001B" w:rsidP="00D8601D">
      <w:pPr>
        <w:pStyle w:val="2"/>
        <w:ind w:firstLine="0"/>
        <w:rPr>
          <w:del w:id="531" w:author="LWL" w:date="2018-01-24T04:15:00Z"/>
          <w:color w:val="000000" w:themeColor="text1"/>
          <w:sz w:val="24"/>
        </w:rPr>
      </w:pPr>
      <w:r>
        <w:rPr>
          <w:color w:val="000000" w:themeColor="text1"/>
          <w:sz w:val="24"/>
        </w:rPr>
        <w:t>3</w:t>
      </w:r>
      <w:r>
        <w:rPr>
          <w:rFonts w:hint="eastAsia"/>
          <w:color w:val="000000" w:themeColor="text1"/>
          <w:sz w:val="24"/>
        </w:rPr>
        <w:t>）推理机：主要包含</w:t>
      </w:r>
      <w:ins w:id="532" w:author="LWL" w:date="2018-01-24T03:56:00Z">
        <w:r w:rsidR="00655461">
          <w:rPr>
            <w:rFonts w:hint="eastAsia"/>
            <w:color w:val="000000" w:themeColor="text1"/>
            <w:sz w:val="24"/>
          </w:rPr>
          <w:t>基于群体智能算法的</w:t>
        </w:r>
      </w:ins>
      <w:r>
        <w:rPr>
          <w:rFonts w:hint="eastAsia"/>
          <w:color w:val="000000" w:themeColor="text1"/>
          <w:sz w:val="24"/>
        </w:rPr>
        <w:t>调度</w:t>
      </w:r>
      <w:del w:id="533" w:author="LWL" w:date="2018-01-24T03:56:00Z">
        <w:r w:rsidDel="00655461">
          <w:rPr>
            <w:rFonts w:hint="eastAsia"/>
            <w:color w:val="000000" w:themeColor="text1"/>
            <w:sz w:val="24"/>
          </w:rPr>
          <w:delText>策略</w:delText>
        </w:r>
      </w:del>
      <w:ins w:id="534" w:author="LWL" w:date="2018-01-24T03:56:00Z">
        <w:r w:rsidR="00655461">
          <w:rPr>
            <w:rFonts w:hint="eastAsia"/>
            <w:color w:val="000000" w:themeColor="text1"/>
            <w:sz w:val="24"/>
          </w:rPr>
          <w:t>方法</w:t>
        </w:r>
      </w:ins>
      <w:r>
        <w:rPr>
          <w:rFonts w:hint="eastAsia"/>
          <w:color w:val="000000" w:themeColor="text1"/>
          <w:sz w:val="24"/>
        </w:rPr>
        <w:t>和重调度</w:t>
      </w:r>
      <w:del w:id="535" w:author="LWL" w:date="2018-01-24T03:56:00Z">
        <w:r w:rsidDel="00655461">
          <w:rPr>
            <w:rFonts w:hint="eastAsia"/>
            <w:color w:val="000000" w:themeColor="text1"/>
            <w:sz w:val="24"/>
          </w:rPr>
          <w:delText>规则</w:delText>
        </w:r>
      </w:del>
      <w:ins w:id="536" w:author="LWL" w:date="2018-01-24T03:56:00Z">
        <w:r w:rsidR="00655461">
          <w:rPr>
            <w:rFonts w:hint="eastAsia"/>
            <w:color w:val="000000" w:themeColor="text1"/>
            <w:sz w:val="24"/>
          </w:rPr>
          <w:t>方法</w:t>
        </w:r>
      </w:ins>
      <w:r>
        <w:rPr>
          <w:rFonts w:hint="eastAsia"/>
          <w:color w:val="000000" w:themeColor="text1"/>
          <w:sz w:val="24"/>
        </w:rPr>
        <w:t>。调度</w:t>
      </w:r>
      <w:ins w:id="537" w:author="LWL" w:date="2018-01-24T03:56:00Z">
        <w:r w:rsidR="00655461">
          <w:rPr>
            <w:rFonts w:hint="eastAsia"/>
            <w:color w:val="000000" w:themeColor="text1"/>
            <w:sz w:val="24"/>
          </w:rPr>
          <w:t>方法</w:t>
        </w:r>
      </w:ins>
      <w:del w:id="538" w:author="LWL" w:date="2018-01-24T03:56:00Z">
        <w:r w:rsidDel="00655461">
          <w:rPr>
            <w:rFonts w:hint="eastAsia"/>
            <w:color w:val="000000" w:themeColor="text1"/>
            <w:sz w:val="24"/>
          </w:rPr>
          <w:delText>规则</w:delText>
        </w:r>
      </w:del>
      <w:r>
        <w:rPr>
          <w:rFonts w:hint="eastAsia"/>
          <w:color w:val="000000" w:themeColor="text1"/>
          <w:sz w:val="24"/>
        </w:rPr>
        <w:t>用于生成调度方案，把各个</w:t>
      </w:r>
      <w:del w:id="539" w:author="LWL" w:date="2018-01-24T03:56:00Z">
        <w:r w:rsidDel="00655461">
          <w:rPr>
            <w:rFonts w:hint="eastAsia"/>
            <w:color w:val="000000" w:themeColor="text1"/>
            <w:sz w:val="24"/>
          </w:rPr>
          <w:delText>装配</w:delText>
        </w:r>
      </w:del>
      <w:r>
        <w:rPr>
          <w:rFonts w:hint="eastAsia"/>
          <w:color w:val="000000" w:themeColor="text1"/>
          <w:sz w:val="24"/>
        </w:rPr>
        <w:t>工序分配到合适的设备上，目的是最小化</w:t>
      </w:r>
      <w:ins w:id="540" w:author="LWL" w:date="2018-01-24T03:57:00Z">
        <w:r w:rsidR="00655461">
          <w:rPr>
            <w:rFonts w:hint="eastAsia"/>
            <w:color w:val="000000" w:themeColor="text1"/>
            <w:sz w:val="24"/>
          </w:rPr>
          <w:t>生产</w:t>
        </w:r>
      </w:ins>
      <w:del w:id="541" w:author="LWL" w:date="2018-01-24T03:57:00Z">
        <w:r w:rsidDel="00655461">
          <w:rPr>
            <w:rFonts w:hint="eastAsia"/>
            <w:color w:val="000000" w:themeColor="text1"/>
            <w:sz w:val="24"/>
          </w:rPr>
          <w:delText>装配</w:delText>
        </w:r>
      </w:del>
      <w:r>
        <w:rPr>
          <w:rFonts w:hint="eastAsia"/>
          <w:color w:val="000000" w:themeColor="text1"/>
          <w:sz w:val="24"/>
        </w:rPr>
        <w:t>任务的完成时间。推理机</w:t>
      </w:r>
    </w:p>
    <w:p w14:paraId="1778E35C" w14:textId="4D8A8B55" w:rsidR="00B52E8B" w:rsidDel="00D8601D" w:rsidRDefault="0096001B">
      <w:pPr>
        <w:pStyle w:val="2"/>
        <w:ind w:firstLine="0"/>
        <w:rPr>
          <w:del w:id="542" w:author="LWL" w:date="2018-01-24T04:15:00Z"/>
          <w:rFonts w:eastAsia="楷体_GB2312"/>
          <w:color w:val="000000" w:themeColor="text1"/>
          <w:sz w:val="36"/>
        </w:rPr>
        <w:pPrChange w:id="543" w:author="LWL" w:date="2018-01-24T04:15:00Z">
          <w:pPr>
            <w:jc w:val="center"/>
          </w:pPr>
        </w:pPrChange>
      </w:pPr>
      <w:del w:id="544" w:author="LWL" w:date="2018-01-24T04:15:00Z">
        <w:r w:rsidDel="00D8601D">
          <w:rPr>
            <w:rFonts w:eastAsia="楷体_GB2312" w:hint="eastAsia"/>
            <w:color w:val="000000" w:themeColor="text1"/>
            <w:sz w:val="36"/>
          </w:rPr>
          <w:delText>说</w:delText>
        </w:r>
        <w:r w:rsidDel="00D8601D">
          <w:rPr>
            <w:rFonts w:eastAsia="楷体_GB2312" w:hint="eastAsia"/>
            <w:color w:val="000000" w:themeColor="text1"/>
            <w:sz w:val="36"/>
          </w:rPr>
          <w:delText xml:space="preserve">  </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明</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书</w:delText>
        </w:r>
      </w:del>
    </w:p>
    <w:p w14:paraId="13B710E6" w14:textId="57102BD2" w:rsidR="00B52E8B" w:rsidDel="00D8601D" w:rsidRDefault="0096001B" w:rsidP="00D8601D">
      <w:pPr>
        <w:pStyle w:val="2"/>
        <w:ind w:firstLine="0"/>
        <w:rPr>
          <w:del w:id="545" w:author="LWL" w:date="2018-01-24T04:16:00Z"/>
          <w:rFonts w:eastAsia="幼圆"/>
          <w:color w:val="000000" w:themeColor="text1"/>
          <w:sz w:val="24"/>
        </w:rPr>
      </w:pPr>
      <w:del w:id="546" w:author="LWL" w:date="2018-01-24T04:15:00Z">
        <w:r w:rsidDel="00D8601D">
          <w:rPr>
            <w:rFonts w:eastAsia="楷体_GB2312"/>
            <w:noProof/>
            <w:color w:val="000000" w:themeColor="text1"/>
            <w:sz w:val="36"/>
          </w:rPr>
          <mc:AlternateContent>
            <mc:Choice Requires="wps">
              <w:drawing>
                <wp:anchor distT="0" distB="0" distL="114300" distR="114300" simplePos="0" relativeHeight="251676672" behindDoc="0" locked="0" layoutInCell="0" allowOverlap="1">
                  <wp:simplePos x="0" y="0"/>
                  <wp:positionH relativeFrom="column">
                    <wp:posOffset>65405</wp:posOffset>
                  </wp:positionH>
                  <wp:positionV relativeFrom="paragraph">
                    <wp:posOffset>0</wp:posOffset>
                  </wp:positionV>
                  <wp:extent cx="6057900" cy="0"/>
                  <wp:effectExtent l="0" t="0" r="0" b="0"/>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6672;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IqifCyvAQAA&#10;UwMAAA4AAAAAAAAAAQAgAAAAHwEAAGRycy9lMm9Eb2MueG1sUEsFBgAAAAAGAAYAWQEAAEAFAAAA&#10;AA==&#10;">
                  <v:fill on="f" focussize="0,0"/>
                  <v:stroke weight="1.5pt" color="#000000" joinstyle="round"/>
                  <v:imagedata o:title=""/>
                  <o:lock v:ext="edit" aspectratio="f"/>
                </v:line>
              </w:pict>
            </mc:Fallback>
          </mc:AlternateContent>
        </w:r>
      </w:del>
    </w:p>
    <w:p w14:paraId="710FFE2D" w14:textId="414211CA" w:rsidR="00B52E8B" w:rsidRDefault="0096001B">
      <w:pPr>
        <w:pStyle w:val="2"/>
        <w:ind w:firstLine="0"/>
        <w:rPr>
          <w:color w:val="000000" w:themeColor="text1"/>
          <w:sz w:val="24"/>
        </w:rPr>
      </w:pPr>
      <w:r>
        <w:rPr>
          <w:rFonts w:hint="eastAsia"/>
          <w:color w:val="000000" w:themeColor="text1"/>
          <w:sz w:val="24"/>
        </w:rPr>
        <w:t>根据设备集合和若干道工件工序，按照调度</w:t>
      </w:r>
      <w:del w:id="547" w:author="LWL" w:date="2018-01-24T03:57:00Z">
        <w:r w:rsidDel="00655461">
          <w:rPr>
            <w:rFonts w:hint="eastAsia"/>
            <w:color w:val="000000" w:themeColor="text1"/>
            <w:sz w:val="24"/>
          </w:rPr>
          <w:delText>算法</w:delText>
        </w:r>
      </w:del>
      <w:ins w:id="548" w:author="LWL" w:date="2018-01-24T03:57:00Z">
        <w:r w:rsidR="00655461">
          <w:rPr>
            <w:rFonts w:hint="eastAsia"/>
            <w:color w:val="000000" w:themeColor="text1"/>
            <w:sz w:val="24"/>
          </w:rPr>
          <w:t>方法</w:t>
        </w:r>
      </w:ins>
      <w:r>
        <w:rPr>
          <w:rFonts w:hint="eastAsia"/>
          <w:color w:val="000000" w:themeColor="text1"/>
          <w:sz w:val="24"/>
        </w:rPr>
        <w:t>给出最优的调度方案，即决定各个工序应当安排在设备集合中哪一台设备，以及应当在哪个时刻开始加工才能使得完成时间尽可能小。当系统面临各种动态不确定，如设备故障、订单更改、紧急订单等情况时，原调度方案将失效，需要执行重调度规则。</w:t>
      </w:r>
    </w:p>
    <w:p w14:paraId="0D96EE26" w14:textId="07E2D067" w:rsidR="00B52E8B" w:rsidRDefault="0096001B">
      <w:pPr>
        <w:pStyle w:val="2"/>
        <w:ind w:firstLine="0"/>
        <w:rPr>
          <w:ins w:id="549" w:author="LWL" w:date="2018-01-24T04:16:00Z"/>
          <w:color w:val="000000" w:themeColor="text1"/>
          <w:sz w:val="24"/>
        </w:rPr>
      </w:pPr>
      <w:r>
        <w:rPr>
          <w:color w:val="000000" w:themeColor="text1"/>
          <w:sz w:val="24"/>
        </w:rPr>
        <w:t xml:space="preserve">[012] </w:t>
      </w:r>
      <w:r>
        <w:rPr>
          <w:rFonts w:hint="eastAsia"/>
          <w:color w:val="000000" w:themeColor="text1"/>
          <w:sz w:val="24"/>
        </w:rPr>
        <w:t>调度</w:t>
      </w:r>
      <w:ins w:id="550" w:author="LWL" w:date="2018-01-24T03:57:00Z">
        <w:r w:rsidR="00655461">
          <w:rPr>
            <w:rFonts w:hint="eastAsia"/>
            <w:color w:val="000000" w:themeColor="text1"/>
            <w:sz w:val="24"/>
          </w:rPr>
          <w:t>方法</w:t>
        </w:r>
      </w:ins>
      <w:del w:id="551" w:author="LWL" w:date="2018-01-24T03:57:00Z">
        <w:r w:rsidDel="00655461">
          <w:rPr>
            <w:rFonts w:hint="eastAsia"/>
            <w:color w:val="000000" w:themeColor="text1"/>
            <w:sz w:val="24"/>
          </w:rPr>
          <w:delText>规则是</w:delText>
        </w:r>
      </w:del>
      <w:r>
        <w:rPr>
          <w:rFonts w:hint="eastAsia"/>
          <w:color w:val="000000" w:themeColor="text1"/>
          <w:sz w:val="24"/>
        </w:rPr>
        <w:t>基于</w:t>
      </w:r>
      <w:del w:id="552" w:author="LWL" w:date="2018-01-24T03:57:00Z">
        <w:r w:rsidDel="00655461">
          <w:rPr>
            <w:rFonts w:hint="eastAsia"/>
            <w:color w:val="000000" w:themeColor="text1"/>
            <w:sz w:val="24"/>
          </w:rPr>
          <w:delText>蚁群算法</w:delText>
        </w:r>
      </w:del>
      <w:ins w:id="553" w:author="LWL" w:date="2018-01-24T03:57:00Z">
        <w:r w:rsidR="00655461">
          <w:rPr>
            <w:rFonts w:hint="eastAsia"/>
            <w:color w:val="000000" w:themeColor="text1"/>
            <w:sz w:val="24"/>
          </w:rPr>
          <w:t>群体智能算法</w:t>
        </w:r>
      </w:ins>
      <w:del w:id="554" w:author="LWL" w:date="2018-01-24T03:57:00Z">
        <w:r w:rsidDel="00655461">
          <w:rPr>
            <w:rFonts w:hint="eastAsia"/>
            <w:color w:val="000000" w:themeColor="text1"/>
            <w:sz w:val="24"/>
          </w:rPr>
          <w:delText>的车间调度策略</w:delText>
        </w:r>
      </w:del>
      <w:r>
        <w:rPr>
          <w:rFonts w:hint="eastAsia"/>
          <w:color w:val="000000" w:themeColor="text1"/>
          <w:sz w:val="24"/>
        </w:rPr>
        <w:t>，将</w:t>
      </w:r>
      <w:ins w:id="555" w:author="LWL" w:date="2018-01-24T03:57:00Z">
        <w:r w:rsidR="00655461">
          <w:rPr>
            <w:rFonts w:hint="eastAsia"/>
            <w:color w:val="000000" w:themeColor="text1"/>
            <w:sz w:val="24"/>
          </w:rPr>
          <w:t>生产</w:t>
        </w:r>
      </w:ins>
      <w:del w:id="556" w:author="LWL" w:date="2018-01-24T03:57:00Z">
        <w:r w:rsidDel="00655461">
          <w:rPr>
            <w:rFonts w:hint="eastAsia"/>
            <w:color w:val="000000" w:themeColor="text1"/>
            <w:sz w:val="24"/>
          </w:rPr>
          <w:delText>装配</w:delText>
        </w:r>
      </w:del>
      <w:r>
        <w:rPr>
          <w:rFonts w:hint="eastAsia"/>
          <w:color w:val="000000" w:themeColor="text1"/>
          <w:sz w:val="24"/>
        </w:rPr>
        <w:t>任务集合M中的零部件的工艺流程图的起点相互连接，得到全局起点S；把终点相互连接，得到全局终点E，由此形成了一个完整独立的有向无环图。该图是</w:t>
      </w:r>
      <w:del w:id="557" w:author="LWL" w:date="2018-01-24T03:58:00Z">
        <w:r w:rsidDel="00655461">
          <w:rPr>
            <w:rFonts w:hint="eastAsia"/>
            <w:color w:val="000000" w:themeColor="text1"/>
            <w:sz w:val="24"/>
          </w:rPr>
          <w:delText>蚁群算法</w:delText>
        </w:r>
      </w:del>
      <w:ins w:id="558" w:author="LWL" w:date="2018-01-24T03:58:00Z">
        <w:r w:rsidR="00655461">
          <w:rPr>
            <w:rFonts w:hint="eastAsia"/>
            <w:color w:val="000000" w:themeColor="text1"/>
            <w:sz w:val="24"/>
          </w:rPr>
          <w:t>群体智能算法</w:t>
        </w:r>
      </w:ins>
      <w:r>
        <w:rPr>
          <w:rFonts w:hint="eastAsia"/>
          <w:color w:val="000000" w:themeColor="text1"/>
          <w:sz w:val="24"/>
        </w:rPr>
        <w:t>中</w:t>
      </w:r>
      <w:del w:id="559" w:author="LWL" w:date="2018-01-24T03:58:00Z">
        <w:r w:rsidDel="00655461">
          <w:rPr>
            <w:rFonts w:hint="eastAsia"/>
            <w:color w:val="000000" w:themeColor="text1"/>
            <w:sz w:val="24"/>
          </w:rPr>
          <w:delText>蚁群</w:delText>
        </w:r>
      </w:del>
      <w:ins w:id="560" w:author="LWL" w:date="2018-01-24T03:58:00Z">
        <w:r w:rsidR="00655461">
          <w:rPr>
            <w:rFonts w:hint="eastAsia"/>
            <w:color w:val="000000" w:themeColor="text1"/>
            <w:sz w:val="24"/>
          </w:rPr>
          <w:t>群体</w:t>
        </w:r>
      </w:ins>
      <w:r>
        <w:rPr>
          <w:rFonts w:hint="eastAsia"/>
          <w:color w:val="000000" w:themeColor="text1"/>
          <w:sz w:val="24"/>
        </w:rPr>
        <w:t>进行</w:t>
      </w:r>
      <w:del w:id="561" w:author="LWL" w:date="2018-01-24T03:58:00Z">
        <w:r w:rsidDel="008D20DA">
          <w:rPr>
            <w:rFonts w:hint="eastAsia"/>
            <w:color w:val="000000" w:themeColor="text1"/>
            <w:sz w:val="24"/>
          </w:rPr>
          <w:delText>随机探索的路径集合</w:delText>
        </w:r>
      </w:del>
      <w:ins w:id="562" w:author="LWL" w:date="2018-01-24T03:58:00Z">
        <w:r w:rsidR="008D20DA">
          <w:rPr>
            <w:rFonts w:hint="eastAsia"/>
            <w:color w:val="000000" w:themeColor="text1"/>
            <w:sz w:val="24"/>
          </w:rPr>
          <w:t>路径搜索的搜索空间</w:t>
        </w:r>
      </w:ins>
      <w:r>
        <w:rPr>
          <w:rFonts w:hint="eastAsia"/>
          <w:color w:val="000000" w:themeColor="text1"/>
          <w:sz w:val="24"/>
        </w:rPr>
        <w:t>，蚂蚁在起点</w:t>
      </w:r>
      <w:r>
        <w:rPr>
          <w:color w:val="000000" w:themeColor="text1"/>
          <w:sz w:val="24"/>
        </w:rPr>
        <w:t>S</w:t>
      </w:r>
      <w:r>
        <w:rPr>
          <w:rFonts w:hint="eastAsia"/>
          <w:color w:val="000000" w:themeColor="text1"/>
          <w:sz w:val="24"/>
        </w:rPr>
        <w:t>和终点E之间探索的路径就是一种可行的调度方案，随着时间的进行，</w:t>
      </w:r>
      <w:ins w:id="563" w:author="LWL" w:date="2018-01-24T03:58:00Z">
        <w:r w:rsidR="008D20DA">
          <w:rPr>
            <w:rFonts w:hint="eastAsia"/>
            <w:color w:val="000000" w:themeColor="text1"/>
            <w:sz w:val="24"/>
          </w:rPr>
          <w:t>个体</w:t>
        </w:r>
      </w:ins>
      <w:del w:id="564" w:author="LWL" w:date="2018-01-24T03:58:00Z">
        <w:r w:rsidDel="008D20DA">
          <w:rPr>
            <w:rFonts w:hint="eastAsia"/>
            <w:color w:val="000000" w:themeColor="text1"/>
            <w:sz w:val="24"/>
          </w:rPr>
          <w:delText>蚁群</w:delText>
        </w:r>
      </w:del>
      <w:r>
        <w:rPr>
          <w:rFonts w:hint="eastAsia"/>
          <w:color w:val="000000" w:themeColor="text1"/>
          <w:sz w:val="24"/>
        </w:rPr>
        <w:t>将逐渐收敛至其中用时最短的路径，</w:t>
      </w:r>
      <w:proofErr w:type="gramStart"/>
      <w:r>
        <w:rPr>
          <w:rFonts w:hint="eastAsia"/>
          <w:color w:val="000000" w:themeColor="text1"/>
          <w:sz w:val="24"/>
        </w:rPr>
        <w:t>即最终</w:t>
      </w:r>
      <w:proofErr w:type="gramEnd"/>
      <w:r>
        <w:rPr>
          <w:rFonts w:hint="eastAsia"/>
          <w:color w:val="000000" w:themeColor="text1"/>
          <w:sz w:val="24"/>
        </w:rPr>
        <w:t>的调度方案。调度过程如下：</w:t>
      </w:r>
    </w:p>
    <w:p w14:paraId="1C6183EA" w14:textId="77777777" w:rsidR="00D8601D" w:rsidRDefault="00D8601D" w:rsidP="00D8601D">
      <w:pPr>
        <w:jc w:val="center"/>
        <w:rPr>
          <w:ins w:id="565" w:author="LWL" w:date="2018-01-24T04:16:00Z"/>
          <w:rFonts w:eastAsia="楷体_GB2312"/>
          <w:color w:val="000000" w:themeColor="text1"/>
          <w:sz w:val="36"/>
        </w:rPr>
      </w:pPr>
      <w:ins w:id="566" w:author="LWL" w:date="2018-01-24T04:16: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2361BD16" w14:textId="50EEC550" w:rsidR="00D8601D" w:rsidRPr="00D8601D" w:rsidRDefault="00D8601D">
      <w:pPr>
        <w:pStyle w:val="2"/>
        <w:ind w:firstLine="0"/>
        <w:rPr>
          <w:rFonts w:eastAsia="幼圆"/>
          <w:color w:val="000000" w:themeColor="text1"/>
          <w:sz w:val="24"/>
          <w:rPrChange w:id="567" w:author="LWL" w:date="2018-01-24T04:16:00Z">
            <w:rPr>
              <w:color w:val="000000" w:themeColor="text1"/>
              <w:sz w:val="24"/>
            </w:rPr>
          </w:rPrChange>
        </w:rPr>
      </w:pPr>
      <w:ins w:id="568" w:author="LWL" w:date="2018-01-24T04:16:00Z">
        <w:r>
          <w:rPr>
            <w:rFonts w:eastAsia="楷体_GB2312"/>
            <w:noProof/>
            <w:color w:val="000000" w:themeColor="text1"/>
            <w:sz w:val="36"/>
          </w:rPr>
          <mc:AlternateContent>
            <mc:Choice Requires="wps">
              <w:drawing>
                <wp:anchor distT="0" distB="0" distL="114300" distR="114300" simplePos="0" relativeHeight="251699200" behindDoc="0" locked="0" layoutInCell="0" allowOverlap="1" wp14:anchorId="171A673D" wp14:editId="6AF740FC">
                  <wp:simplePos x="0" y="0"/>
                  <wp:positionH relativeFrom="column">
                    <wp:posOffset>65405</wp:posOffset>
                  </wp:positionH>
                  <wp:positionV relativeFrom="paragraph">
                    <wp:posOffset>0</wp:posOffset>
                  </wp:positionV>
                  <wp:extent cx="6057900" cy="0"/>
                  <wp:effectExtent l="0" t="0" r="0" b="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2FF9180E" id="Line 4"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3g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Mef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EZW7eC2AQAAUwMAAA4AAAAAAAAAAAAAAAAALgIAAGRycy9lMm9Eb2MueG1s&#10;UEsBAi0AFAAGAAgAAAAhALfXQD/XAAAABAEAAA8AAAAAAAAAAAAAAAAAEAQAAGRycy9kb3ducmV2&#10;LnhtbFBLBQYAAAAABAAEAPMAAAAUBQAAAAA=&#10;" o:allowincell="f" strokeweight="1.5pt"/>
              </w:pict>
            </mc:Fallback>
          </mc:AlternateContent>
        </w:r>
      </w:ins>
    </w:p>
    <w:p w14:paraId="40E85E08" w14:textId="77777777" w:rsidR="008D20DA" w:rsidRDefault="008D20DA" w:rsidP="008D20DA">
      <w:pPr>
        <w:jc w:val="left"/>
        <w:rPr>
          <w:ins w:id="569" w:author="LWL" w:date="2018-01-24T03:59:00Z"/>
          <w:color w:val="000000" w:themeColor="text1"/>
          <w:sz w:val="24"/>
        </w:rPr>
      </w:pPr>
      <w:ins w:id="570" w:author="LWL" w:date="2018-01-24T03:59:00Z">
        <w:r>
          <w:rPr>
            <w:rFonts w:ascii="宋体" w:hint="eastAsia"/>
            <w:color w:val="000000" w:themeColor="text1"/>
            <w:sz w:val="24"/>
          </w:rPr>
          <w:t>步骤1：建立群体的搜索空间。零部件的加工工艺呈现的是工序间的先后约束关系，根据这种关系形成了一个零部件的工艺流程图。把</w:t>
        </w:r>
        <w:r>
          <w:rPr>
            <w:rFonts w:hint="eastAsia"/>
            <w:color w:val="000000" w:themeColor="text1"/>
            <w:sz w:val="24"/>
          </w:rPr>
          <w:t>加工任务集合中各个零部件的工艺流程图的起点相互连接，，由此形成了一个完整独立的</w:t>
        </w:r>
        <w:commentRangeStart w:id="571"/>
        <w:r>
          <w:rPr>
            <w:rFonts w:hint="eastAsia"/>
            <w:color w:val="000000" w:themeColor="text1"/>
            <w:sz w:val="24"/>
          </w:rPr>
          <w:t>有向无环图</w:t>
        </w:r>
        <w:commentRangeEnd w:id="571"/>
        <w:r>
          <w:commentReference w:id="571"/>
        </w:r>
        <w:r>
          <w:rPr>
            <w:rFonts w:hint="eastAsia"/>
            <w:color w:val="000000" w:themeColor="text1"/>
            <w:sz w:val="24"/>
          </w:rPr>
          <w:t>。该图即为群体执行活动的搜索空间，空间的起始点设为</w:t>
        </w:r>
        <w:r>
          <w:rPr>
            <w:rFonts w:hint="eastAsia"/>
            <w:color w:val="000000" w:themeColor="text1"/>
            <w:sz w:val="24"/>
          </w:rPr>
          <w:t>S</w:t>
        </w:r>
        <w:r>
          <w:rPr>
            <w:rFonts w:hint="eastAsia"/>
            <w:color w:val="000000" w:themeColor="text1"/>
            <w:sz w:val="24"/>
          </w:rPr>
          <w:t>，终点设为</w:t>
        </w:r>
        <w:r>
          <w:rPr>
            <w:rFonts w:hint="eastAsia"/>
            <w:color w:val="000000" w:themeColor="text1"/>
            <w:sz w:val="24"/>
          </w:rPr>
          <w:t>E</w:t>
        </w:r>
        <w:r>
          <w:rPr>
            <w:rFonts w:hint="eastAsia"/>
            <w:color w:val="000000" w:themeColor="text1"/>
            <w:sz w:val="24"/>
          </w:rPr>
          <w:t>。</w:t>
        </w:r>
      </w:ins>
    </w:p>
    <w:p w14:paraId="2D6C3991" w14:textId="77777777" w:rsidR="008D20DA" w:rsidRDefault="008D20DA" w:rsidP="008D20DA">
      <w:pPr>
        <w:jc w:val="left"/>
        <w:rPr>
          <w:ins w:id="572" w:author="LWL" w:date="2018-01-24T03:59:00Z"/>
          <w:color w:val="000000" w:themeColor="text1"/>
          <w:sz w:val="24"/>
        </w:rPr>
      </w:pPr>
      <w:ins w:id="573" w:author="LWL" w:date="2018-01-24T03:59:00Z">
        <w:r>
          <w:rPr>
            <w:rFonts w:hint="eastAsia"/>
            <w:color w:val="000000" w:themeColor="text1"/>
            <w:sz w:val="24"/>
          </w:rPr>
          <w:t>步骤</w:t>
        </w:r>
        <w:r>
          <w:rPr>
            <w:rFonts w:hint="eastAsia"/>
            <w:color w:val="000000" w:themeColor="text1"/>
            <w:sz w:val="24"/>
          </w:rPr>
          <w:t>2</w:t>
        </w:r>
        <w:r>
          <w:rPr>
            <w:rFonts w:hint="eastAsia"/>
            <w:color w:val="000000" w:themeColor="text1"/>
            <w:sz w:val="24"/>
          </w:rPr>
          <w:t>：对步骤</w:t>
        </w:r>
        <w:r>
          <w:rPr>
            <w:rFonts w:hint="eastAsia"/>
            <w:color w:val="000000" w:themeColor="text1"/>
            <w:sz w:val="24"/>
          </w:rPr>
          <w:t>1</w:t>
        </w:r>
        <w:r>
          <w:rPr>
            <w:rFonts w:hint="eastAsia"/>
            <w:color w:val="000000" w:themeColor="text1"/>
            <w:sz w:val="24"/>
          </w:rPr>
          <w:t>建立的搜索空间中进行路径搜索，具体过程如下：</w:t>
        </w:r>
      </w:ins>
    </w:p>
    <w:p w14:paraId="2BE92F4B" w14:textId="77777777" w:rsidR="008D20DA" w:rsidRDefault="008D20DA" w:rsidP="008D20DA">
      <w:pPr>
        <w:pStyle w:val="2"/>
        <w:ind w:firstLine="0"/>
        <w:jc w:val="left"/>
        <w:rPr>
          <w:ins w:id="574" w:author="LWL" w:date="2018-01-24T03:59:00Z"/>
          <w:color w:val="000000" w:themeColor="text1"/>
          <w:sz w:val="24"/>
        </w:rPr>
      </w:pPr>
      <w:ins w:id="575" w:author="LWL" w:date="2018-01-24T03:59:00Z">
        <w:r>
          <w:rPr>
            <w:rFonts w:hint="eastAsia"/>
            <w:color w:val="000000" w:themeColor="text1"/>
            <w:sz w:val="24"/>
          </w:rPr>
          <w:t>&lt;</w:t>
        </w:r>
        <w:r>
          <w:rPr>
            <w:color w:val="000000" w:themeColor="text1"/>
            <w:sz w:val="24"/>
          </w:rPr>
          <w:t>1&gt;</w:t>
        </w:r>
        <w:r>
          <w:rPr>
            <w:rFonts w:hint="eastAsia"/>
            <w:color w:val="000000" w:themeColor="text1"/>
            <w:sz w:val="24"/>
          </w:rPr>
          <w:t>执行N轮循环，每轮循环开始时生成一个规模为m的群体，群体中每个个体都有一个搜索序列和可选池，搜索序列</w:t>
        </w:r>
        <w:proofErr w:type="gramStart"/>
        <w:r>
          <w:rPr>
            <w:rFonts w:hint="eastAsia"/>
            <w:color w:val="000000" w:themeColor="text1"/>
            <w:sz w:val="24"/>
          </w:rPr>
          <w:t>初始只</w:t>
        </w:r>
        <w:proofErr w:type="gramEnd"/>
        <w:r>
          <w:rPr>
            <w:rFonts w:hint="eastAsia"/>
            <w:color w:val="000000" w:themeColor="text1"/>
            <w:sz w:val="24"/>
          </w:rPr>
          <w:t>包含起始点S，可选池初始包含</w:t>
        </w:r>
        <w:r>
          <w:rPr>
            <w:color w:val="000000" w:themeColor="text1"/>
            <w:sz w:val="24"/>
          </w:rPr>
          <w:t>S</w:t>
        </w:r>
        <w:r>
          <w:rPr>
            <w:rFonts w:hint="eastAsia"/>
            <w:color w:val="000000" w:themeColor="text1"/>
            <w:sz w:val="24"/>
          </w:rPr>
          <w:t>的后续工序。在每轮循环中执行以下内循环</w:t>
        </w:r>
      </w:ins>
    </w:p>
    <w:p w14:paraId="2BC80BE4" w14:textId="77777777" w:rsidR="008D20DA" w:rsidRDefault="008D20DA" w:rsidP="008D20DA">
      <w:pPr>
        <w:pStyle w:val="2"/>
        <w:ind w:firstLine="0"/>
        <w:jc w:val="left"/>
        <w:rPr>
          <w:ins w:id="576" w:author="LWL" w:date="2018-01-24T03:59:00Z"/>
          <w:color w:val="000000" w:themeColor="text1"/>
          <w:sz w:val="24"/>
        </w:rPr>
      </w:pPr>
      <w:ins w:id="577" w:author="LWL" w:date="2018-01-24T03:59:00Z">
        <w:r>
          <w:rPr>
            <w:rFonts w:hint="eastAsia"/>
            <w:color w:val="000000" w:themeColor="text1"/>
            <w:sz w:val="24"/>
          </w:rPr>
          <w:t>&lt;</w:t>
        </w:r>
        <w:r>
          <w:rPr>
            <w:color w:val="000000" w:themeColor="text1"/>
            <w:sz w:val="24"/>
          </w:rPr>
          <w:t>1.1&gt;</w:t>
        </w:r>
        <w:r>
          <w:rPr>
            <w:rFonts w:hint="eastAsia"/>
            <w:color w:val="000000" w:themeColor="text1"/>
            <w:sz w:val="24"/>
          </w:rPr>
          <w:t>执行内循环1</w:t>
        </w:r>
        <w:r>
          <w:rPr>
            <w:color w:val="000000" w:themeColor="text1"/>
            <w:sz w:val="24"/>
          </w:rPr>
          <w:t>.1</w:t>
        </w:r>
        <w:r>
          <w:rPr>
            <w:rFonts w:hint="eastAsia"/>
            <w:color w:val="000000" w:themeColor="text1"/>
            <w:sz w:val="24"/>
          </w:rPr>
          <w:t>：当且仅当群体中所有个体均达到终点E时内循环结束。结束后个体的搜索序列中的工序按照添加顺序即成为该个体的搜索路径，对应一种调度方案。</w:t>
        </w:r>
        <w:proofErr w:type="gramStart"/>
        <w:r>
          <w:rPr>
            <w:rFonts w:hint="eastAsia"/>
            <w:color w:val="000000" w:themeColor="text1"/>
            <w:sz w:val="24"/>
          </w:rPr>
          <w:t>该内循环</w:t>
        </w:r>
        <w:proofErr w:type="gramEnd"/>
        <w:r>
          <w:rPr>
            <w:rFonts w:hint="eastAsia"/>
            <w:color w:val="000000" w:themeColor="text1"/>
            <w:sz w:val="24"/>
          </w:rPr>
          <w:t>的执行过程为：每个个体都需要计算可选池中每一个工序的加工选项的概率。产生随机数，根据各选项的概率选择一个工序加入到搜索序列中，并把后续工序添加到可选池中。个体重复该执行过程直至达到终点E，即搜索序列包含终点E。</w:t>
        </w:r>
      </w:ins>
    </w:p>
    <w:p w14:paraId="347CF3C9" w14:textId="77777777" w:rsidR="008D20DA" w:rsidRDefault="008D20DA" w:rsidP="008D20DA">
      <w:pPr>
        <w:pStyle w:val="2"/>
        <w:ind w:firstLine="0"/>
        <w:jc w:val="left"/>
        <w:rPr>
          <w:ins w:id="578" w:author="LWL" w:date="2018-01-24T03:59:00Z"/>
          <w:color w:val="000000" w:themeColor="text1"/>
          <w:sz w:val="24"/>
        </w:rPr>
      </w:pPr>
      <w:ins w:id="579" w:author="LWL" w:date="2018-01-24T03:59:00Z">
        <w:r>
          <w:rPr>
            <w:color w:val="000000" w:themeColor="text1"/>
            <w:sz w:val="24"/>
          </w:rPr>
          <w:t>&lt;1.2</w:t>
        </w:r>
        <w:r>
          <w:rPr>
            <w:rFonts w:hint="eastAsia"/>
            <w:color w:val="000000" w:themeColor="text1"/>
            <w:sz w:val="24"/>
          </w:rPr>
          <w:t>&gt;执行内循环1</w:t>
        </w:r>
        <w:r>
          <w:rPr>
            <w:color w:val="000000" w:themeColor="text1"/>
            <w:sz w:val="24"/>
          </w:rPr>
          <w:t>.2</w:t>
        </w:r>
        <w:r>
          <w:rPr>
            <w:rFonts w:hint="eastAsia"/>
            <w:color w:val="000000" w:themeColor="text1"/>
            <w:sz w:val="24"/>
          </w:rPr>
          <w:t>：遍历群体中每个个体的搜索序列，搜索序列中工序的添加顺序即为对应个体的探索轨迹，从中选择用时最短的路径；将该最短路径与全局的最优路径对比，若用时更少，则进行替换。</w:t>
        </w:r>
      </w:ins>
    </w:p>
    <w:p w14:paraId="38A12436" w14:textId="77777777" w:rsidR="008D20DA" w:rsidRDefault="008D20DA" w:rsidP="008D20DA">
      <w:pPr>
        <w:pStyle w:val="2"/>
        <w:ind w:firstLine="0"/>
        <w:jc w:val="left"/>
        <w:rPr>
          <w:ins w:id="580" w:author="LWL" w:date="2018-01-24T03:59:00Z"/>
          <w:color w:val="000000" w:themeColor="text1"/>
          <w:sz w:val="24"/>
        </w:rPr>
      </w:pPr>
      <w:ins w:id="581" w:author="LWL" w:date="2018-01-24T03:59:00Z">
        <w:r>
          <w:rPr>
            <w:rFonts w:hint="eastAsia"/>
            <w:color w:val="000000" w:themeColor="text1"/>
            <w:sz w:val="24"/>
          </w:rPr>
          <w:t>&lt;1</w:t>
        </w:r>
        <w:r>
          <w:rPr>
            <w:color w:val="000000" w:themeColor="text1"/>
            <w:sz w:val="24"/>
          </w:rPr>
          <w:t>.</w:t>
        </w:r>
        <w:r>
          <w:rPr>
            <w:rFonts w:hint="eastAsia"/>
            <w:color w:val="000000" w:themeColor="text1"/>
            <w:sz w:val="24"/>
          </w:rPr>
          <w:t>3</w:t>
        </w:r>
        <w:r>
          <w:rPr>
            <w:color w:val="000000" w:themeColor="text1"/>
            <w:sz w:val="24"/>
          </w:rPr>
          <w:t>&gt;</w:t>
        </w:r>
        <w:r>
          <w:rPr>
            <w:rFonts w:hint="eastAsia"/>
            <w:color w:val="000000" w:themeColor="text1"/>
            <w:sz w:val="24"/>
          </w:rPr>
          <w:t>执行内循环1</w:t>
        </w:r>
        <w:r>
          <w:rPr>
            <w:color w:val="000000" w:themeColor="text1"/>
            <w:sz w:val="24"/>
          </w:rPr>
          <w:t>.3</w:t>
        </w:r>
        <w:r>
          <w:rPr>
            <w:rFonts w:hint="eastAsia"/>
            <w:color w:val="000000" w:themeColor="text1"/>
            <w:sz w:val="24"/>
          </w:rPr>
          <w:t>：遍历群体中的每个个体，根据个体的搜索序列，更新个体对环境信息的影响程度。</w:t>
        </w:r>
      </w:ins>
    </w:p>
    <w:p w14:paraId="723AED8F" w14:textId="4E7F9E65" w:rsidR="00B52E8B" w:rsidDel="008D20DA" w:rsidRDefault="0096001B">
      <w:pPr>
        <w:pStyle w:val="2"/>
        <w:ind w:firstLine="0"/>
        <w:rPr>
          <w:del w:id="582" w:author="LWL" w:date="2018-01-24T03:59:00Z"/>
          <w:color w:val="000000" w:themeColor="text1"/>
          <w:sz w:val="24"/>
        </w:rPr>
      </w:pPr>
      <w:del w:id="583" w:author="LWL" w:date="2018-01-24T03:59:00Z">
        <w:r w:rsidDel="008D20DA">
          <w:rPr>
            <w:rFonts w:hint="eastAsia"/>
            <w:color w:val="000000" w:themeColor="text1"/>
            <w:sz w:val="24"/>
          </w:rPr>
          <w:delText>&lt;</w:delText>
        </w:r>
        <w:r w:rsidDel="008D20DA">
          <w:rPr>
            <w:color w:val="000000" w:themeColor="text1"/>
            <w:sz w:val="24"/>
          </w:rPr>
          <w:delText>1&gt;</w:delText>
        </w:r>
        <w:r w:rsidDel="008D20DA">
          <w:rPr>
            <w:rFonts w:hint="eastAsia"/>
            <w:color w:val="000000" w:themeColor="text1"/>
            <w:sz w:val="24"/>
          </w:rPr>
          <w:delText>执行外循环：共循环N轮，每轮循环开始时生成一个规模为m的蚁群，m只蚂蚁均放置在起点S中，并将起点S放入每只蚂蚁的禁忌表中。</w:delText>
        </w:r>
      </w:del>
    </w:p>
    <w:p w14:paraId="59B88B45" w14:textId="0D80F3D3" w:rsidR="00B52E8B" w:rsidDel="008D20DA" w:rsidRDefault="0096001B">
      <w:pPr>
        <w:pStyle w:val="2"/>
        <w:ind w:firstLine="0"/>
        <w:rPr>
          <w:del w:id="584" w:author="LWL" w:date="2018-01-24T03:59:00Z"/>
          <w:color w:val="000000" w:themeColor="text1"/>
          <w:sz w:val="24"/>
        </w:rPr>
      </w:pPr>
      <w:del w:id="585" w:author="LWL" w:date="2018-01-24T03:59:00Z">
        <w:r w:rsidDel="008D20DA">
          <w:rPr>
            <w:rFonts w:hint="eastAsia"/>
            <w:color w:val="000000" w:themeColor="text1"/>
            <w:sz w:val="24"/>
          </w:rPr>
          <w:delText>&lt;1.</w:delText>
        </w:r>
        <w:r w:rsidDel="008D20DA">
          <w:rPr>
            <w:color w:val="000000" w:themeColor="text1"/>
            <w:sz w:val="24"/>
          </w:rPr>
          <w:delText>1&gt;</w:delText>
        </w:r>
        <w:r w:rsidDel="008D20DA">
          <w:rPr>
            <w:rFonts w:hint="eastAsia"/>
            <w:color w:val="000000" w:themeColor="text1"/>
            <w:sz w:val="24"/>
          </w:rPr>
          <w:delText>执行内循环：当且仅当蚁群中所有蚂蚁均达到终点E时内循环结束。结束后每只蚂蚁的禁忌表中工序的添加顺序将作为该蚂蚁的轨迹,该循环的执行过程为：每只蚂蚁都需要计算可选池中每一个装配选项的概率。产生随机数，根据各装配选项的概率选择一个工序加入到禁忌池中，并把后续工序添加到可选池中。蚂蚁重复该执行过程直至达到终点E。</w:delText>
        </w:r>
      </w:del>
    </w:p>
    <w:p w14:paraId="17C3CDE1" w14:textId="06CD6634" w:rsidR="00B52E8B" w:rsidDel="008D20DA" w:rsidRDefault="0096001B">
      <w:pPr>
        <w:pStyle w:val="2"/>
        <w:ind w:firstLine="0"/>
        <w:rPr>
          <w:del w:id="586" w:author="LWL" w:date="2018-01-24T03:59:00Z"/>
          <w:color w:val="000000" w:themeColor="text1"/>
          <w:sz w:val="24"/>
        </w:rPr>
      </w:pPr>
      <w:del w:id="587" w:author="LWL" w:date="2018-01-24T03:59:00Z">
        <w:r w:rsidDel="008D20DA">
          <w:rPr>
            <w:rFonts w:hint="eastAsia"/>
            <w:color w:val="000000" w:themeColor="text1"/>
            <w:sz w:val="24"/>
          </w:rPr>
          <w:delText>&lt;</w:delText>
        </w:r>
        <w:r w:rsidDel="008D20DA">
          <w:rPr>
            <w:color w:val="000000" w:themeColor="text1"/>
            <w:sz w:val="24"/>
          </w:rPr>
          <w:delText>1.2</w:delText>
        </w:r>
        <w:r w:rsidDel="008D20DA">
          <w:rPr>
            <w:rFonts w:hint="eastAsia"/>
            <w:color w:val="000000" w:themeColor="text1"/>
            <w:sz w:val="24"/>
          </w:rPr>
          <w:delText>&gt;筛选本轮的最佳路径：内循环结束后，遍历所有蚂蚁的禁忌表，禁忌表中装配工序的添加顺序即为对应蚂蚁的探索轨迹，从中选择用时最短的路径；将该最短路径与全局的最优路径对比，若用时更少，则进行替换。</w:delText>
        </w:r>
      </w:del>
    </w:p>
    <w:p w14:paraId="4DBDF539" w14:textId="47090A99" w:rsidR="00B52E8B" w:rsidDel="008D20DA" w:rsidRDefault="0096001B">
      <w:pPr>
        <w:pStyle w:val="2"/>
        <w:ind w:firstLine="0"/>
        <w:rPr>
          <w:del w:id="588" w:author="LWL" w:date="2018-01-24T03:59:00Z"/>
          <w:color w:val="000000" w:themeColor="text1"/>
          <w:sz w:val="24"/>
        </w:rPr>
      </w:pPr>
      <w:del w:id="589" w:author="LWL" w:date="2018-01-24T03:59:00Z">
        <w:r w:rsidDel="008D20DA">
          <w:rPr>
            <w:rFonts w:hint="eastAsia"/>
            <w:color w:val="000000" w:themeColor="text1"/>
            <w:sz w:val="24"/>
          </w:rPr>
          <w:delText>&lt;1</w:delText>
        </w:r>
        <w:r w:rsidDel="008D20DA">
          <w:rPr>
            <w:color w:val="000000" w:themeColor="text1"/>
            <w:sz w:val="24"/>
          </w:rPr>
          <w:delText>.</w:delText>
        </w:r>
        <w:r w:rsidDel="008D20DA">
          <w:rPr>
            <w:rFonts w:hint="eastAsia"/>
            <w:color w:val="000000" w:themeColor="text1"/>
            <w:sz w:val="24"/>
          </w:rPr>
          <w:delText>3</w:delText>
        </w:r>
        <w:r w:rsidDel="008D20DA">
          <w:rPr>
            <w:color w:val="000000" w:themeColor="text1"/>
            <w:sz w:val="24"/>
          </w:rPr>
          <w:delText>&gt;</w:delText>
        </w:r>
        <w:r w:rsidDel="008D20DA">
          <w:rPr>
            <w:rFonts w:hint="eastAsia"/>
            <w:color w:val="000000" w:themeColor="text1"/>
            <w:sz w:val="24"/>
          </w:rPr>
          <w:delText>更新环境信息素浓度：对蚁群中每只蚂蚁所经过的路径更新信息素。</w:delText>
        </w:r>
      </w:del>
    </w:p>
    <w:p w14:paraId="0B75664D" w14:textId="766A63E5"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013] </w:t>
      </w:r>
      <w:r>
        <w:rPr>
          <w:rFonts w:hint="eastAsia"/>
          <w:color w:val="000000" w:themeColor="text1"/>
          <w:sz w:val="24"/>
        </w:rPr>
        <w:t>调度</w:t>
      </w:r>
      <w:ins w:id="590" w:author="LWL" w:date="2018-01-24T04:00:00Z">
        <w:r w:rsidR="008D20DA">
          <w:rPr>
            <w:rFonts w:hint="eastAsia"/>
            <w:color w:val="000000" w:themeColor="text1"/>
            <w:sz w:val="24"/>
          </w:rPr>
          <w:t>方法</w:t>
        </w:r>
      </w:ins>
      <w:del w:id="591" w:author="LWL" w:date="2018-01-24T04:00:00Z">
        <w:r w:rsidDel="008D20DA">
          <w:rPr>
            <w:rFonts w:hint="eastAsia"/>
            <w:color w:val="000000" w:themeColor="text1"/>
            <w:sz w:val="24"/>
          </w:rPr>
          <w:delText>规则</w:delText>
        </w:r>
      </w:del>
      <w:r>
        <w:rPr>
          <w:rFonts w:hint="eastAsia"/>
          <w:color w:val="000000" w:themeColor="text1"/>
          <w:sz w:val="24"/>
        </w:rPr>
        <w:t>的数学模型如下：</w:t>
      </w:r>
    </w:p>
    <w:p w14:paraId="31E23C3D" w14:textId="6AE2A3B6" w:rsidR="00B52E8B" w:rsidRDefault="0096001B">
      <w:pPr>
        <w:pStyle w:val="2"/>
        <w:ind w:firstLine="0"/>
        <w:rPr>
          <w:color w:val="000000" w:themeColor="text1"/>
          <w:sz w:val="24"/>
        </w:rPr>
      </w:pPr>
      <w:r>
        <w:rPr>
          <w:rFonts w:hint="eastAsia"/>
          <w:color w:val="000000" w:themeColor="text1"/>
          <w:sz w:val="24"/>
        </w:rPr>
        <w:t>1）</w:t>
      </w:r>
      <w:ins w:id="592" w:author="LWL" w:date="2018-01-24T04:00:00Z">
        <w:r w:rsidR="008D20DA">
          <w:rPr>
            <w:rFonts w:hint="eastAsia"/>
            <w:color w:val="000000" w:themeColor="text1"/>
            <w:sz w:val="24"/>
          </w:rPr>
          <w:t>环境信息</w:t>
        </w:r>
      </w:ins>
      <w:del w:id="593" w:author="LWL" w:date="2018-01-24T04:00:00Z">
        <w:r w:rsidDel="008D20DA">
          <w:rPr>
            <w:rFonts w:hint="eastAsia"/>
            <w:color w:val="000000" w:themeColor="text1"/>
            <w:sz w:val="24"/>
          </w:rPr>
          <w:delText>信息素浓度</w:delText>
        </w:r>
      </w:del>
      <w:r>
        <w:rPr>
          <w:rFonts w:hint="eastAsia"/>
          <w:color w:val="000000" w:themeColor="text1"/>
          <w:sz w:val="24"/>
        </w:rPr>
        <w:t>矩阵：</w:t>
      </w:r>
      <m:oMath>
        <m:r>
          <m:rPr>
            <m:sty m:val="p"/>
          </m:rPr>
          <w:rPr>
            <w:rFonts w:ascii="Cambria Math" w:hAnsi="Cambria Math"/>
            <w:color w:val="000000" w:themeColor="text1"/>
            <w:sz w:val="24"/>
          </w:rPr>
          <m:t>d</m:t>
        </m:r>
        <m:d>
          <m:dPr>
            <m:begChr m:val="["/>
            <m:endChr m:val="]"/>
            <m:ctrlPr>
              <w:rPr>
                <w:rFonts w:ascii="Cambria Math" w:hAnsi="Cambria Math"/>
                <w:color w:val="000000" w:themeColor="text1"/>
                <w:sz w:val="24"/>
              </w:rPr>
            </m:ctrlPr>
          </m:dPr>
          <m:e>
            <m:r>
              <m:rPr>
                <m:sty m:val="p"/>
              </m:rPr>
              <w:rPr>
                <w:rFonts w:ascii="Cambria Math" w:hAnsi="Cambria Math"/>
                <w:color w:val="000000" w:themeColor="text1"/>
                <w:sz w:val="24"/>
              </w:rPr>
              <m:t>n,n</m:t>
            </m:r>
          </m:e>
        </m:d>
      </m:oMath>
      <w:r>
        <w:rPr>
          <w:rFonts w:hint="eastAsia"/>
          <w:color w:val="000000" w:themeColor="text1"/>
          <w:sz w:val="24"/>
        </w:rPr>
        <w:t>，其中</w:t>
      </w:r>
      <m:oMath>
        <m:r>
          <m:rPr>
            <m:sty m:val="p"/>
          </m:rPr>
          <w:rPr>
            <w:rFonts w:ascii="Cambria Math" w:hAnsi="Cambria Math"/>
            <w:color w:val="000000" w:themeColor="text1"/>
            <w:sz w:val="24"/>
          </w:rPr>
          <m:t>n</m:t>
        </m:r>
      </m:oMath>
      <w:r>
        <w:rPr>
          <w:rFonts w:hint="eastAsia"/>
          <w:color w:val="000000" w:themeColor="text1"/>
          <w:sz w:val="24"/>
        </w:rPr>
        <w:t>为参与调度的工序总数</w:t>
      </w:r>
    </w:p>
    <w:p w14:paraId="14C464AE" w14:textId="158ADAD1" w:rsidR="00B52E8B" w:rsidRDefault="0096001B">
      <w:pPr>
        <w:pStyle w:val="2"/>
        <w:ind w:firstLine="0"/>
        <w:rPr>
          <w:color w:val="000000" w:themeColor="text1"/>
          <w:sz w:val="24"/>
        </w:rPr>
      </w:pPr>
      <w:r>
        <w:rPr>
          <w:rFonts w:hint="eastAsia"/>
          <w:color w:val="000000" w:themeColor="text1"/>
          <w:sz w:val="24"/>
        </w:rPr>
        <w:t>2）</w:t>
      </w:r>
      <w:ins w:id="594" w:author="LWL" w:date="2018-01-24T04:00:00Z">
        <w:r w:rsidR="008D20DA">
          <w:rPr>
            <w:rFonts w:hint="eastAsia"/>
            <w:color w:val="000000" w:themeColor="text1"/>
            <w:sz w:val="24"/>
          </w:rPr>
          <w:t>个体</w:t>
        </w:r>
      </w:ins>
      <w:del w:id="595" w:author="LWL" w:date="2018-01-24T04:00:00Z">
        <w:r w:rsidDel="008D20DA">
          <w:rPr>
            <w:rFonts w:hint="eastAsia"/>
            <w:color w:val="000000" w:themeColor="text1"/>
            <w:sz w:val="24"/>
          </w:rPr>
          <w:delText>蚂蚁</w:delText>
        </w:r>
      </w:del>
      <w:r>
        <w:rPr>
          <w:rFonts w:hint="eastAsia"/>
          <w:color w:val="000000" w:themeColor="text1"/>
          <w:sz w:val="24"/>
        </w:rPr>
        <w:t>x在工序</w:t>
      </w:r>
      <w:proofErr w:type="spellStart"/>
      <w:r>
        <w:rPr>
          <w:rFonts w:hint="eastAsia"/>
          <w:color w:val="000000" w:themeColor="text1"/>
          <w:sz w:val="24"/>
        </w:rPr>
        <w:t>i</w:t>
      </w:r>
      <w:proofErr w:type="spellEnd"/>
      <w:r>
        <w:rPr>
          <w:rFonts w:hint="eastAsia"/>
          <w:color w:val="000000" w:themeColor="text1"/>
          <w:sz w:val="24"/>
        </w:rPr>
        <w:t>处的可选池：</w:t>
      </w:r>
      <m:oMath>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oMath>
    </w:p>
    <w:p w14:paraId="0BA2D1C3" w14:textId="6E9286B4" w:rsidR="00B52E8B" w:rsidRDefault="0096001B">
      <w:pPr>
        <w:pStyle w:val="2"/>
        <w:ind w:firstLine="0"/>
        <w:rPr>
          <w:color w:val="000000" w:themeColor="text1"/>
          <w:sz w:val="24"/>
        </w:rPr>
      </w:pPr>
      <w:r>
        <w:rPr>
          <w:rFonts w:hint="eastAsia"/>
          <w:color w:val="000000" w:themeColor="text1"/>
          <w:sz w:val="24"/>
        </w:rPr>
        <w:t>其中</w:t>
      </w:r>
      <m:oMath>
        <m:r>
          <m:rPr>
            <m:sty m:val="p"/>
          </m:rPr>
          <w:rPr>
            <w:rFonts w:ascii="Cambria Math" w:hAnsi="Cambria Math"/>
            <w:color w:val="000000" w:themeColor="text1"/>
            <w:sz w:val="24"/>
          </w:rPr>
          <m:t>1≤x≤m</m:t>
        </m:r>
      </m:oMath>
      <w:r>
        <w:rPr>
          <w:rFonts w:hint="eastAsia"/>
          <w:color w:val="000000" w:themeColor="text1"/>
          <w:sz w:val="24"/>
        </w:rPr>
        <w:t>,</w:t>
      </w:r>
      <m:oMath>
        <m:r>
          <m:rPr>
            <m:sty m:val="p"/>
          </m:rPr>
          <w:rPr>
            <w:rFonts w:ascii="Cambria Math" w:hAnsi="Cambria Math"/>
            <w:color w:val="000000" w:themeColor="text1"/>
            <w:sz w:val="24"/>
          </w:rPr>
          <m:t xml:space="preserve"> m</m:t>
        </m:r>
      </m:oMath>
      <w:r>
        <w:rPr>
          <w:rFonts w:hint="eastAsia"/>
          <w:color w:val="000000" w:themeColor="text1"/>
          <w:sz w:val="24"/>
        </w:rPr>
        <w:t>为</w:t>
      </w:r>
      <w:ins w:id="596" w:author="LWL" w:date="2018-01-24T04:00:00Z">
        <w:r w:rsidR="008D20DA">
          <w:rPr>
            <w:rFonts w:hint="eastAsia"/>
            <w:color w:val="000000" w:themeColor="text1"/>
            <w:sz w:val="24"/>
          </w:rPr>
          <w:t>群体</w:t>
        </w:r>
      </w:ins>
      <w:del w:id="597" w:author="LWL" w:date="2018-01-24T04:00:00Z">
        <w:r w:rsidDel="008D20DA">
          <w:rPr>
            <w:rFonts w:hint="eastAsia"/>
            <w:color w:val="000000" w:themeColor="text1"/>
            <w:sz w:val="24"/>
          </w:rPr>
          <w:delText>蚁群</w:delText>
        </w:r>
      </w:del>
      <w:r>
        <w:rPr>
          <w:rFonts w:hint="eastAsia"/>
          <w:color w:val="000000" w:themeColor="text1"/>
          <w:sz w:val="24"/>
        </w:rPr>
        <w:t>大小。可选池为</w:t>
      </w:r>
      <w:ins w:id="598" w:author="LWL" w:date="2018-01-24T04:00:00Z">
        <w:r w:rsidR="008D20DA">
          <w:rPr>
            <w:rFonts w:hint="eastAsia"/>
            <w:color w:val="000000" w:themeColor="text1"/>
            <w:sz w:val="24"/>
          </w:rPr>
          <w:t>个体</w:t>
        </w:r>
      </w:ins>
      <w:del w:id="599" w:author="LWL" w:date="2018-01-24T04:00:00Z">
        <w:r w:rsidDel="008D20DA">
          <w:rPr>
            <w:rFonts w:hint="eastAsia"/>
            <w:color w:val="000000" w:themeColor="text1"/>
            <w:sz w:val="24"/>
          </w:rPr>
          <w:delText>蚂蚁</w:delText>
        </w:r>
      </w:del>
      <w:r>
        <w:rPr>
          <w:rFonts w:hint="eastAsia"/>
          <w:color w:val="000000" w:themeColor="text1"/>
          <w:sz w:val="24"/>
        </w:rPr>
        <w:t>在选择了工序</w:t>
      </w:r>
      <w:proofErr w:type="spellStart"/>
      <w:r>
        <w:rPr>
          <w:rFonts w:hint="eastAsia"/>
          <w:color w:val="000000" w:themeColor="text1"/>
          <w:sz w:val="24"/>
        </w:rPr>
        <w:t>i</w:t>
      </w:r>
      <w:proofErr w:type="spellEnd"/>
      <w:r>
        <w:rPr>
          <w:rFonts w:hint="eastAsia"/>
          <w:color w:val="000000" w:themeColor="text1"/>
          <w:sz w:val="24"/>
        </w:rPr>
        <w:t>后，下一步可以选择的工序集合。</w:t>
      </w:r>
    </w:p>
    <w:p w14:paraId="0055D892" w14:textId="4F092121" w:rsidR="00B52E8B" w:rsidRDefault="0096001B">
      <w:pPr>
        <w:pStyle w:val="2"/>
        <w:numPr>
          <w:ilvl w:val="0"/>
          <w:numId w:val="1"/>
        </w:numPr>
        <w:rPr>
          <w:color w:val="000000" w:themeColor="text1"/>
          <w:sz w:val="24"/>
        </w:rPr>
      </w:pPr>
      <w:r>
        <w:rPr>
          <w:rFonts w:hint="eastAsia"/>
          <w:color w:val="000000" w:themeColor="text1"/>
          <w:sz w:val="24"/>
        </w:rPr>
        <w:t>工序j</w:t>
      </w:r>
      <w:ins w:id="600" w:author="LWL" w:date="2018-01-24T04:00:00Z">
        <w:r w:rsidR="008D20DA">
          <w:rPr>
            <w:rFonts w:hint="eastAsia"/>
            <w:color w:val="000000" w:themeColor="text1"/>
            <w:sz w:val="24"/>
          </w:rPr>
          <w:t>加工</w:t>
        </w:r>
      </w:ins>
      <w:del w:id="601" w:author="LWL" w:date="2018-01-24T04:00:00Z">
        <w:r w:rsidDel="008D20DA">
          <w:rPr>
            <w:rFonts w:hint="eastAsia"/>
            <w:color w:val="000000" w:themeColor="text1"/>
            <w:sz w:val="24"/>
          </w:rPr>
          <w:delText>装配</w:delText>
        </w:r>
      </w:del>
      <w:r>
        <w:rPr>
          <w:rFonts w:hint="eastAsia"/>
          <w:color w:val="000000" w:themeColor="text1"/>
          <w:sz w:val="24"/>
        </w:rPr>
        <w:t>选项池：</w:t>
      </w:r>
      <m:oMath>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oMath>
    </w:p>
    <w:p w14:paraId="4D92D8D3" w14:textId="00F9C207" w:rsidR="00B52E8B" w:rsidRDefault="0096001B">
      <w:pPr>
        <w:pStyle w:val="2"/>
        <w:ind w:firstLine="0"/>
        <w:rPr>
          <w:color w:val="000000" w:themeColor="text1"/>
          <w:sz w:val="24"/>
        </w:rPr>
      </w:pPr>
      <w:r>
        <w:rPr>
          <w:rFonts w:hint="eastAsia"/>
          <w:color w:val="000000" w:themeColor="text1"/>
          <w:sz w:val="24"/>
        </w:rPr>
        <w:t>由于一个工序往往能够在多个设备上执行，因此</w:t>
      </w:r>
      <w:ins w:id="602" w:author="LWL" w:date="2018-01-24T04:00:00Z">
        <w:r w:rsidR="008D20DA">
          <w:rPr>
            <w:rFonts w:hint="eastAsia"/>
            <w:color w:val="000000" w:themeColor="text1"/>
            <w:sz w:val="24"/>
          </w:rPr>
          <w:t>加工</w:t>
        </w:r>
      </w:ins>
      <w:del w:id="603" w:author="LWL" w:date="2018-01-24T04:00:00Z">
        <w:r w:rsidDel="008D20DA">
          <w:rPr>
            <w:rFonts w:hint="eastAsia"/>
            <w:color w:val="000000" w:themeColor="text1"/>
            <w:sz w:val="24"/>
          </w:rPr>
          <w:delText>装配</w:delText>
        </w:r>
      </w:del>
      <w:r>
        <w:rPr>
          <w:rFonts w:hint="eastAsia"/>
          <w:color w:val="000000" w:themeColor="text1"/>
          <w:sz w:val="24"/>
        </w:rPr>
        <w:t>选项池代表一个工序的设备选择集合。</w:t>
      </w:r>
    </w:p>
    <w:p w14:paraId="159506BF" w14:textId="172D8AF0" w:rsidR="00B52E8B" w:rsidRDefault="0096001B">
      <w:pPr>
        <w:pStyle w:val="2"/>
        <w:ind w:firstLine="0"/>
        <w:rPr>
          <w:color w:val="000000" w:themeColor="text1"/>
          <w:sz w:val="24"/>
        </w:rPr>
      </w:pPr>
      <w:r>
        <w:rPr>
          <w:rFonts w:hint="eastAsia"/>
          <w:color w:val="000000" w:themeColor="text1"/>
          <w:sz w:val="24"/>
        </w:rPr>
        <w:t>4）</w:t>
      </w:r>
      <w:ins w:id="604" w:author="LWL" w:date="2018-01-24T04:00:00Z">
        <w:r w:rsidR="008D20DA">
          <w:rPr>
            <w:rFonts w:hint="eastAsia"/>
            <w:color w:val="000000" w:themeColor="text1"/>
            <w:sz w:val="24"/>
          </w:rPr>
          <w:t>个体</w:t>
        </w:r>
      </w:ins>
      <w:del w:id="605" w:author="LWL" w:date="2018-01-24T04:00:00Z">
        <w:r w:rsidDel="008D20DA">
          <w:rPr>
            <w:rFonts w:hint="eastAsia"/>
            <w:color w:val="000000" w:themeColor="text1"/>
            <w:sz w:val="24"/>
          </w:rPr>
          <w:delText>蚂蚁</w:delText>
        </w:r>
      </w:del>
      <w:r>
        <w:rPr>
          <w:rFonts w:hint="eastAsia"/>
          <w:color w:val="000000" w:themeColor="text1"/>
          <w:sz w:val="24"/>
        </w:rPr>
        <w:t>x在每轮探索后的信息素增量：</w:t>
      </w:r>
      <m:oMath>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p</m:t>
            </m:r>
          </m:e>
          <m:sub>
            <m:r>
              <w:rPr>
                <w:rFonts w:ascii="Cambria Math" w:hAnsi="Cambria Math" w:hint="eastAsia"/>
                <w:color w:val="000000" w:themeColor="text1"/>
                <w:sz w:val="24"/>
              </w:rPr>
              <m:t>x</m:t>
            </m:r>
          </m:sub>
        </m:sSub>
        <m:r>
          <m:rPr>
            <m:sty m:val="p"/>
          </m:rPr>
          <w:rPr>
            <w:rFonts w:ascii="Cambria Math" w:hAnsi="Cambria Math"/>
            <w:color w:val="000000" w:themeColor="text1"/>
            <w:sz w:val="24"/>
          </w:rPr>
          <m:t>=</m:t>
        </m:r>
        <m:f>
          <m:fPr>
            <m:ctrlPr>
              <w:rPr>
                <w:rFonts w:ascii="Cambria Math" w:hAnsi="Cambria Math"/>
                <w:color w:val="000000" w:themeColor="text1"/>
                <w:sz w:val="24"/>
              </w:rPr>
            </m:ctrlPr>
          </m:fPr>
          <m:num>
            <m:r>
              <w:rPr>
                <w:rFonts w:ascii="Cambria Math" w:hAnsi="Cambria Math"/>
                <w:color w:val="000000" w:themeColor="text1"/>
                <w:sz w:val="24"/>
              </w:rPr>
              <m:t>E</m:t>
            </m:r>
          </m:num>
          <m:den>
            <m:sSub>
              <m:sSubPr>
                <m:ctrlPr>
                  <w:rPr>
                    <w:rFonts w:ascii="Cambria Math" w:hAnsi="Cambria Math"/>
                    <w:i/>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x</m:t>
                </m:r>
              </m:sub>
            </m:sSub>
            <m:r>
              <w:rPr>
                <w:rFonts w:ascii="Cambria Math" w:hAnsi="Cambria Math"/>
                <w:color w:val="000000" w:themeColor="text1"/>
                <w:sz w:val="24"/>
              </w:rPr>
              <m:t>+C</m:t>
            </m:r>
          </m:den>
        </m:f>
      </m:oMath>
    </w:p>
    <w:p w14:paraId="6D7C72C6" w14:textId="35E7A109" w:rsidR="00B52E8B" w:rsidRDefault="0096001B">
      <w:pPr>
        <w:pStyle w:val="2"/>
        <w:ind w:firstLine="0"/>
        <w:rPr>
          <w:color w:val="000000" w:themeColor="text1"/>
          <w:sz w:val="24"/>
        </w:rPr>
      </w:pPr>
      <w:r>
        <w:rPr>
          <w:rFonts w:hint="eastAsia"/>
          <w:color w:val="000000" w:themeColor="text1"/>
          <w:sz w:val="24"/>
        </w:rPr>
        <w:t>其中</w:t>
      </w:r>
      <m:oMath>
        <m:r>
          <m:rPr>
            <m:sty m:val="p"/>
          </m:rPr>
          <w:rPr>
            <w:rFonts w:ascii="Cambria Math" w:hAnsi="Cambria Math"/>
            <w:color w:val="000000" w:themeColor="text1"/>
            <w:sz w:val="24"/>
          </w:rPr>
          <m:t>1≤</m:t>
        </m:r>
        <m:r>
          <m:rPr>
            <m:sty m:val="p"/>
          </m:rPr>
          <w:rPr>
            <w:rFonts w:ascii="Cambria Math" w:hAnsi="Cambria Math" w:hint="eastAsia"/>
            <w:color w:val="000000" w:themeColor="text1"/>
            <w:sz w:val="24"/>
          </w:rPr>
          <m:t>k</m:t>
        </m:r>
        <m:r>
          <m:rPr>
            <m:sty m:val="p"/>
          </m:rPr>
          <w:rPr>
            <w:rFonts w:ascii="Cambria Math" w:hAnsi="Cambria Math"/>
            <w:color w:val="000000" w:themeColor="text1"/>
            <w:sz w:val="24"/>
          </w:rPr>
          <m:t>≤m</m:t>
        </m:r>
      </m:oMath>
      <w:r>
        <w:rPr>
          <w:rFonts w:hint="eastAsia"/>
          <w:color w:val="000000" w:themeColor="text1"/>
          <w:sz w:val="24"/>
        </w:rPr>
        <w:t>,</w:t>
      </w:r>
      <m:oMath>
        <m:r>
          <m:rPr>
            <m:sty m:val="p"/>
          </m:rPr>
          <w:rPr>
            <w:rFonts w:ascii="Cambria Math" w:hAnsi="Cambria Math"/>
            <w:color w:val="000000" w:themeColor="text1"/>
            <w:sz w:val="24"/>
          </w:rPr>
          <m:t xml:space="preserve"> m</m:t>
        </m:r>
      </m:oMath>
      <w:r>
        <w:rPr>
          <w:rFonts w:hint="eastAsia"/>
          <w:color w:val="000000" w:themeColor="text1"/>
          <w:sz w:val="24"/>
        </w:rPr>
        <w:t>为</w:t>
      </w:r>
      <w:ins w:id="606" w:author="LWL" w:date="2018-01-24T04:01:00Z">
        <w:r w:rsidR="008D20DA">
          <w:rPr>
            <w:rFonts w:hint="eastAsia"/>
            <w:color w:val="000000" w:themeColor="text1"/>
            <w:sz w:val="24"/>
          </w:rPr>
          <w:t>群体</w:t>
        </w:r>
      </w:ins>
      <w:del w:id="607" w:author="LWL" w:date="2018-01-24T04:01:00Z">
        <w:r w:rsidDel="008D20DA">
          <w:rPr>
            <w:rFonts w:hint="eastAsia"/>
            <w:color w:val="000000" w:themeColor="text1"/>
            <w:sz w:val="24"/>
          </w:rPr>
          <w:delText>蚁群</w:delText>
        </w:r>
      </w:del>
      <w:r>
        <w:rPr>
          <w:rFonts w:hint="eastAsia"/>
          <w:color w:val="000000" w:themeColor="text1"/>
          <w:sz w:val="24"/>
        </w:rPr>
        <w:t>大小，即</w:t>
      </w:r>
      <w:ins w:id="608" w:author="LWL" w:date="2018-01-24T04:01:00Z">
        <w:r w:rsidR="008D20DA">
          <w:rPr>
            <w:rFonts w:hint="eastAsia"/>
            <w:color w:val="000000" w:themeColor="text1"/>
            <w:sz w:val="24"/>
          </w:rPr>
          <w:t>个体</w:t>
        </w:r>
      </w:ins>
      <w:del w:id="609" w:author="LWL" w:date="2018-01-24T04:01:00Z">
        <w:r w:rsidDel="008D20DA">
          <w:rPr>
            <w:rFonts w:hint="eastAsia"/>
            <w:color w:val="000000" w:themeColor="text1"/>
            <w:sz w:val="24"/>
          </w:rPr>
          <w:delText>蚂蚁</w:delText>
        </w:r>
      </w:del>
      <w:r>
        <w:rPr>
          <w:rFonts w:hint="eastAsia"/>
          <w:color w:val="000000" w:themeColor="text1"/>
          <w:sz w:val="24"/>
        </w:rPr>
        <w:t>数量。上式表示在</w:t>
      </w:r>
      <w:ins w:id="610" w:author="LWL" w:date="2018-01-24T04:01:00Z">
        <w:r w:rsidR="008D20DA">
          <w:rPr>
            <w:rFonts w:hint="eastAsia"/>
            <w:color w:val="000000" w:themeColor="text1"/>
            <w:sz w:val="24"/>
          </w:rPr>
          <w:t>群体</w:t>
        </w:r>
      </w:ins>
      <w:del w:id="611" w:author="LWL" w:date="2018-01-24T04:01:00Z">
        <w:r w:rsidDel="008D20DA">
          <w:rPr>
            <w:rFonts w:hint="eastAsia"/>
            <w:color w:val="000000" w:themeColor="text1"/>
            <w:sz w:val="24"/>
          </w:rPr>
          <w:delText>蚁群</w:delText>
        </w:r>
      </w:del>
      <w:r>
        <w:rPr>
          <w:rFonts w:hint="eastAsia"/>
          <w:color w:val="000000" w:themeColor="text1"/>
          <w:sz w:val="24"/>
        </w:rPr>
        <w:t>结束一轮探索后，</w:t>
      </w:r>
      <w:ins w:id="612" w:author="LWL" w:date="2018-01-24T04:01:00Z">
        <w:r w:rsidR="008D20DA">
          <w:rPr>
            <w:rFonts w:hint="eastAsia"/>
            <w:color w:val="000000" w:themeColor="text1"/>
            <w:sz w:val="24"/>
          </w:rPr>
          <w:t>个体</w:t>
        </w:r>
      </w:ins>
      <w:del w:id="613" w:author="LWL" w:date="2018-01-24T04:01:00Z">
        <w:r w:rsidDel="008D20DA">
          <w:rPr>
            <w:rFonts w:hint="eastAsia"/>
            <w:color w:val="000000" w:themeColor="text1"/>
            <w:sz w:val="24"/>
          </w:rPr>
          <w:delText>蚂蚁</w:delText>
        </w:r>
      </w:del>
      <w:r>
        <w:rPr>
          <w:rFonts w:hint="eastAsia"/>
          <w:color w:val="000000" w:themeColor="text1"/>
          <w:sz w:val="24"/>
        </w:rPr>
        <w:t>x对其所经过轨迹</w:t>
      </w:r>
      <w:del w:id="614" w:author="LWL" w:date="2018-01-24T04:01:00Z">
        <w:r w:rsidDel="008D20DA">
          <w:rPr>
            <w:rFonts w:hint="eastAsia"/>
            <w:color w:val="000000" w:themeColor="text1"/>
            <w:sz w:val="24"/>
          </w:rPr>
          <w:delText>洒下的</w:delText>
        </w:r>
      </w:del>
      <w:ins w:id="615" w:author="LWL" w:date="2018-01-24T04:01:00Z">
        <w:r w:rsidR="008D20DA">
          <w:rPr>
            <w:rFonts w:hint="eastAsia"/>
            <w:color w:val="000000" w:themeColor="text1"/>
            <w:sz w:val="24"/>
          </w:rPr>
          <w:t>更新的环境</w:t>
        </w:r>
      </w:ins>
      <w:r>
        <w:rPr>
          <w:rFonts w:hint="eastAsia"/>
          <w:color w:val="000000" w:themeColor="text1"/>
          <w:sz w:val="24"/>
        </w:rPr>
        <w:t>信息</w:t>
      </w:r>
      <w:del w:id="616" w:author="LWL" w:date="2018-01-24T04:01:00Z">
        <w:r w:rsidDel="008D20DA">
          <w:rPr>
            <w:rFonts w:hint="eastAsia"/>
            <w:color w:val="000000" w:themeColor="text1"/>
            <w:sz w:val="24"/>
          </w:rPr>
          <w:delText>素浓度</w:delText>
        </w:r>
      </w:del>
      <w:ins w:id="617" w:author="LWL" w:date="2018-01-24T04:01:00Z">
        <w:r w:rsidR="008D20DA">
          <w:rPr>
            <w:rFonts w:hint="eastAsia"/>
            <w:color w:val="000000" w:themeColor="text1"/>
            <w:sz w:val="24"/>
          </w:rPr>
          <w:t>量</w:t>
        </w:r>
      </w:ins>
      <w:r>
        <w:rPr>
          <w:rFonts w:hint="eastAsia"/>
          <w:color w:val="000000" w:themeColor="text1"/>
          <w:sz w:val="24"/>
        </w:rPr>
        <w:t>，</w:t>
      </w:r>
      <m:oMath>
        <m:sSub>
          <m:sSubPr>
            <m:ctrlPr>
              <w:rPr>
                <w:rFonts w:ascii="Cambria Math" w:hAnsi="Cambria Math"/>
                <w:color w:val="000000" w:themeColor="text1"/>
                <w:sz w:val="24"/>
              </w:rPr>
            </m:ctrlPr>
          </m:sSubPr>
          <m:e>
            <m:r>
              <w:rPr>
                <w:rFonts w:ascii="Cambria Math" w:hAnsi="Cambria Math"/>
                <w:color w:val="000000" w:themeColor="text1"/>
                <w:sz w:val="24"/>
              </w:rPr>
              <m:t>t</m:t>
            </m:r>
          </m:e>
          <m:sub>
            <m:r>
              <w:rPr>
                <w:rFonts w:ascii="Cambria Math" w:hAnsi="Cambria Math"/>
                <w:color w:val="000000" w:themeColor="text1"/>
                <w:sz w:val="24"/>
              </w:rPr>
              <m:t>x</m:t>
            </m:r>
          </m:sub>
        </m:sSub>
      </m:oMath>
      <w:r>
        <w:rPr>
          <w:rFonts w:hint="eastAsia"/>
          <w:color w:val="000000" w:themeColor="text1"/>
          <w:sz w:val="24"/>
        </w:rPr>
        <w:t>是</w:t>
      </w:r>
      <w:ins w:id="618" w:author="LWL" w:date="2018-01-24T04:01:00Z">
        <w:r w:rsidR="008D20DA">
          <w:rPr>
            <w:rFonts w:hint="eastAsia"/>
            <w:color w:val="000000" w:themeColor="text1"/>
            <w:sz w:val="24"/>
          </w:rPr>
          <w:t>个体</w:t>
        </w:r>
      </w:ins>
      <w:del w:id="619" w:author="LWL" w:date="2018-01-24T04:01:00Z">
        <w:r w:rsidDel="008D20DA">
          <w:rPr>
            <w:rFonts w:hint="eastAsia"/>
            <w:color w:val="000000" w:themeColor="text1"/>
            <w:sz w:val="24"/>
          </w:rPr>
          <w:delText>蚂蚁</w:delText>
        </w:r>
      </w:del>
      <w:r>
        <w:rPr>
          <w:rFonts w:hint="eastAsia"/>
          <w:color w:val="000000" w:themeColor="text1"/>
          <w:sz w:val="24"/>
        </w:rPr>
        <w:t>x的轨迹对应的调度方案所需要的时间；</w:t>
      </w:r>
      <m:oMath>
        <m:r>
          <w:rPr>
            <w:rFonts w:ascii="Cambria Math" w:hAnsi="Cambria Math"/>
            <w:color w:val="000000" w:themeColor="text1"/>
            <w:sz w:val="24"/>
          </w:rPr>
          <m:t>E</m:t>
        </m:r>
      </m:oMath>
      <w:r>
        <w:rPr>
          <w:rFonts w:hint="eastAsia"/>
          <w:color w:val="000000" w:themeColor="text1"/>
          <w:sz w:val="24"/>
        </w:rPr>
        <w:t>，</w:t>
      </w:r>
      <m:oMath>
        <m:r>
          <w:rPr>
            <w:rFonts w:ascii="Cambria Math" w:hAnsi="Cambria Math"/>
            <w:color w:val="000000" w:themeColor="text1"/>
            <w:sz w:val="24"/>
          </w:rPr>
          <m:t>C</m:t>
        </m:r>
      </m:oMath>
      <w:r>
        <w:rPr>
          <w:rFonts w:hint="eastAsia"/>
          <w:color w:val="000000" w:themeColor="text1"/>
          <w:sz w:val="24"/>
        </w:rPr>
        <w:t>为常数，控制</w:t>
      </w:r>
      <w:del w:id="620" w:author="LWL" w:date="2018-01-24T04:01:00Z">
        <w:r w:rsidDel="008D20DA">
          <w:rPr>
            <w:rFonts w:hint="eastAsia"/>
            <w:color w:val="000000" w:themeColor="text1"/>
            <w:sz w:val="24"/>
          </w:rPr>
          <w:delText>信息素浓度</w:delText>
        </w:r>
      </w:del>
      <w:ins w:id="621" w:author="LWL" w:date="2018-01-24T04:01:00Z">
        <w:r w:rsidR="008D20DA">
          <w:rPr>
            <w:rFonts w:hint="eastAsia"/>
            <w:color w:val="000000" w:themeColor="text1"/>
            <w:sz w:val="24"/>
          </w:rPr>
          <w:t>信息量的</w:t>
        </w:r>
      </w:ins>
      <w:r>
        <w:rPr>
          <w:rFonts w:hint="eastAsia"/>
          <w:color w:val="000000" w:themeColor="text1"/>
          <w:sz w:val="24"/>
        </w:rPr>
        <w:t>大小。</w:t>
      </w:r>
    </w:p>
    <w:p w14:paraId="319AB768" w14:textId="475419C2" w:rsidR="00B52E8B" w:rsidRDefault="008D20DA">
      <w:pPr>
        <w:pStyle w:val="2"/>
        <w:numPr>
          <w:ilvl w:val="0"/>
          <w:numId w:val="2"/>
        </w:numPr>
        <w:rPr>
          <w:color w:val="000000" w:themeColor="text1"/>
          <w:sz w:val="24"/>
        </w:rPr>
      </w:pPr>
      <w:ins w:id="622" w:author="LWL" w:date="2018-01-24T04:02:00Z">
        <w:r>
          <w:rPr>
            <w:rFonts w:hint="eastAsia"/>
            <w:color w:val="000000" w:themeColor="text1"/>
            <w:sz w:val="24"/>
          </w:rPr>
          <w:t>个体</w:t>
        </w:r>
      </w:ins>
      <w:del w:id="623" w:author="LWL" w:date="2018-01-24T04:02:00Z">
        <w:r w:rsidR="0096001B" w:rsidDel="008D20DA">
          <w:rPr>
            <w:rFonts w:hint="eastAsia"/>
            <w:color w:val="000000" w:themeColor="text1"/>
            <w:sz w:val="24"/>
          </w:rPr>
          <w:delText>蚂蚁</w:delText>
        </w:r>
      </w:del>
      <w:r w:rsidR="0096001B">
        <w:rPr>
          <w:rFonts w:hint="eastAsia"/>
          <w:color w:val="000000" w:themeColor="text1"/>
          <w:sz w:val="24"/>
        </w:rPr>
        <w:t>x从工序</w:t>
      </w:r>
      <w:proofErr w:type="spellStart"/>
      <w:r w:rsidR="0096001B">
        <w:rPr>
          <w:rFonts w:hint="eastAsia"/>
          <w:color w:val="000000" w:themeColor="text1"/>
          <w:sz w:val="24"/>
        </w:rPr>
        <w:t>i</w:t>
      </w:r>
      <w:proofErr w:type="spellEnd"/>
      <w:r w:rsidR="0096001B">
        <w:rPr>
          <w:rFonts w:hint="eastAsia"/>
          <w:color w:val="000000" w:themeColor="text1"/>
          <w:sz w:val="24"/>
        </w:rPr>
        <w:t>转移到工序j的信息启发式：</w:t>
      </w:r>
    </w:p>
    <w:p w14:paraId="177ADF62" w14:textId="77777777" w:rsidR="00B52E8B" w:rsidRDefault="00AE6E41">
      <w:pPr>
        <w:pStyle w:val="2"/>
        <w:ind w:left="720" w:firstLine="0"/>
        <w:rPr>
          <w:color w:val="000000" w:themeColor="text1"/>
          <w:sz w:val="24"/>
        </w:rPr>
      </w:pPr>
      <m:oMathPara>
        <m:oMath>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color w:val="000000" w:themeColor="text1"/>
                  <w:sz w:val="24"/>
                </w:rPr>
                <m:t>i,j</m:t>
              </m:r>
            </m:sub>
            <m:sup>
              <m:r>
                <w:rPr>
                  <w:rFonts w:ascii="Cambria Math" w:hAnsi="Cambria Math"/>
                  <w:color w:val="000000" w:themeColor="text1"/>
                  <w:sz w:val="24"/>
                </w:rPr>
                <m:t>x</m:t>
              </m:r>
            </m:sup>
          </m:sSubSup>
          <m:r>
            <m:rPr>
              <m:sty m:val="p"/>
            </m:rPr>
            <w:rPr>
              <w:rFonts w:ascii="Cambria Math" w:hAnsi="Cambria Math"/>
              <w:color w:val="000000" w:themeColor="text1"/>
              <w:sz w:val="24"/>
            </w:rPr>
            <m:t>=</m:t>
          </m:r>
          <m:f>
            <m:fPr>
              <m:ctrlPr>
                <w:rPr>
                  <w:rFonts w:ascii="Cambria Math" w:hAnsi="Cambria Math"/>
                  <w:color w:val="000000" w:themeColor="text1"/>
                  <w:sz w:val="24"/>
                </w:rPr>
              </m:ctrlPr>
            </m:fPr>
            <m:num>
              <m:r>
                <m:rPr>
                  <m:sty m:val="p"/>
                </m:rPr>
                <w:rPr>
                  <w:rFonts w:ascii="Cambria Math" w:hAnsi="Cambria Math"/>
                  <w:color w:val="000000" w:themeColor="text1"/>
                  <w:sz w:val="24"/>
                </w:rPr>
                <m:t>d[i,j]</m:t>
              </m:r>
            </m:num>
            <m:den>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d>
                    <m:dPr>
                      <m:begChr m:val="|"/>
                      <m:endChr m:val="|"/>
                      <m:ctrlPr>
                        <w:rPr>
                          <w:rFonts w:ascii="Cambria Math" w:hAnsi="Cambria Math"/>
                          <w:i/>
                          <w:color w:val="000000" w:themeColor="text1"/>
                          <w:sz w:val="24"/>
                        </w:rPr>
                      </m:ctrlPr>
                    </m:dPr>
                    <m:e>
                      <m:sSubSup>
                        <m:sSubSupPr>
                          <m:ctrlPr>
                            <w:rPr>
                              <w:rFonts w:ascii="Cambria Math" w:hAnsi="Cambria Math"/>
                              <w:i/>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e>
                  </m:d>
                </m:sup>
                <m:e>
                  <m:r>
                    <m:rPr>
                      <m:sty m:val="p"/>
                    </m:rPr>
                    <w:rPr>
                      <w:rFonts w:ascii="Cambria Math" w:hAnsi="Cambria Math"/>
                      <w:color w:val="000000" w:themeColor="text1"/>
                      <w:sz w:val="24"/>
                    </w:rPr>
                    <m:t>d[i,j]</m:t>
                  </m:r>
                </m:e>
              </m:nary>
            </m:den>
          </m:f>
          <m:r>
            <w:rPr>
              <w:rFonts w:ascii="Cambria Math" w:hAnsi="Cambria Math"/>
              <w:color w:val="000000" w:themeColor="text1"/>
              <w:sz w:val="24"/>
            </w:rPr>
            <m:t xml:space="preserve"> , j∈</m:t>
          </m:r>
          <m:sSubSup>
            <m:sSubSupPr>
              <m:ctrlPr>
                <w:rPr>
                  <w:rFonts w:ascii="Cambria Math" w:hAnsi="Cambria Math"/>
                  <w:i/>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oMath>
      </m:oMathPara>
    </w:p>
    <w:p w14:paraId="4C976F0C" w14:textId="113A3514" w:rsidR="00B52E8B" w:rsidRDefault="008D20DA">
      <w:pPr>
        <w:pStyle w:val="2"/>
        <w:numPr>
          <w:ilvl w:val="0"/>
          <w:numId w:val="2"/>
        </w:numPr>
        <w:rPr>
          <w:color w:val="000000" w:themeColor="text1"/>
          <w:sz w:val="24"/>
        </w:rPr>
      </w:pPr>
      <w:ins w:id="624" w:author="LWL" w:date="2018-01-24T04:02:00Z">
        <w:r>
          <w:rPr>
            <w:rFonts w:hint="eastAsia"/>
            <w:color w:val="000000" w:themeColor="text1"/>
            <w:sz w:val="24"/>
          </w:rPr>
          <w:t>个体</w:t>
        </w:r>
      </w:ins>
      <w:del w:id="625" w:author="LWL" w:date="2018-01-24T04:02:00Z">
        <w:r w:rsidR="0096001B" w:rsidDel="008D20DA">
          <w:rPr>
            <w:rFonts w:hint="eastAsia"/>
            <w:color w:val="000000" w:themeColor="text1"/>
            <w:sz w:val="24"/>
          </w:rPr>
          <w:delText>蚂蚁</w:delText>
        </w:r>
      </w:del>
      <w:r w:rsidR="0096001B">
        <w:rPr>
          <w:rFonts w:hint="eastAsia"/>
          <w:color w:val="000000" w:themeColor="text1"/>
          <w:sz w:val="24"/>
        </w:rPr>
        <w:t>x从工序</w:t>
      </w:r>
      <w:proofErr w:type="spellStart"/>
      <w:r w:rsidR="0096001B">
        <w:rPr>
          <w:rFonts w:hint="eastAsia"/>
          <w:color w:val="000000" w:themeColor="text1"/>
          <w:sz w:val="24"/>
        </w:rPr>
        <w:t>i</w:t>
      </w:r>
      <w:proofErr w:type="spellEnd"/>
      <w:r w:rsidR="0096001B">
        <w:rPr>
          <w:rFonts w:hint="eastAsia"/>
          <w:color w:val="000000" w:themeColor="text1"/>
          <w:sz w:val="24"/>
        </w:rPr>
        <w:t>转移到工序j的加工选项k的期望启发式：</w:t>
      </w:r>
    </w:p>
    <w:p w14:paraId="688C093B" w14:textId="492C377D" w:rsidR="00B52E8B" w:rsidDel="00D8601D" w:rsidRDefault="0096001B">
      <w:pPr>
        <w:pStyle w:val="a9"/>
        <w:ind w:left="360" w:firstLineChars="0" w:firstLine="0"/>
        <w:jc w:val="center"/>
        <w:rPr>
          <w:del w:id="626" w:author="LWL" w:date="2018-01-24T04:16:00Z"/>
          <w:rFonts w:eastAsia="楷体_GB2312"/>
          <w:color w:val="000000" w:themeColor="text1"/>
          <w:sz w:val="36"/>
        </w:rPr>
      </w:pPr>
      <w:del w:id="627" w:author="LWL" w:date="2018-01-24T04:16:00Z">
        <w:r w:rsidDel="00D8601D">
          <w:rPr>
            <w:rFonts w:eastAsia="楷体_GB2312" w:hint="eastAsia"/>
            <w:color w:val="000000" w:themeColor="text1"/>
            <w:sz w:val="36"/>
          </w:rPr>
          <w:delText>说</w:delText>
        </w:r>
        <w:r w:rsidDel="00D8601D">
          <w:rPr>
            <w:rFonts w:eastAsia="楷体_GB2312" w:hint="eastAsia"/>
            <w:color w:val="000000" w:themeColor="text1"/>
            <w:sz w:val="36"/>
          </w:rPr>
          <w:delText xml:space="preserve">  </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明</w:delText>
        </w:r>
        <w:r w:rsidDel="00D8601D">
          <w:rPr>
            <w:rFonts w:eastAsia="楷体_GB2312"/>
            <w:color w:val="000000" w:themeColor="text1"/>
            <w:sz w:val="36"/>
          </w:rPr>
          <w:delText xml:space="preserve">  </w:delText>
        </w:r>
        <w:r w:rsidDel="00D8601D">
          <w:rPr>
            <w:rFonts w:eastAsia="楷体_GB2312" w:hint="eastAsia"/>
            <w:color w:val="000000" w:themeColor="text1"/>
            <w:sz w:val="36"/>
          </w:rPr>
          <w:delText xml:space="preserve"> </w:delText>
        </w:r>
        <w:r w:rsidDel="00D8601D">
          <w:rPr>
            <w:rFonts w:eastAsia="楷体_GB2312" w:hint="eastAsia"/>
            <w:color w:val="000000" w:themeColor="text1"/>
            <w:sz w:val="36"/>
          </w:rPr>
          <w:delText>书</w:delText>
        </w:r>
      </w:del>
    </w:p>
    <w:p w14:paraId="5F4B0F86" w14:textId="27C6EBF4" w:rsidR="00B52E8B" w:rsidDel="00D8601D" w:rsidRDefault="0096001B">
      <w:pPr>
        <w:pStyle w:val="2"/>
        <w:ind w:firstLine="0"/>
        <w:rPr>
          <w:del w:id="628" w:author="LWL" w:date="2018-01-24T04:16:00Z"/>
          <w:rFonts w:eastAsia="幼圆"/>
          <w:color w:val="000000" w:themeColor="text1"/>
          <w:sz w:val="24"/>
        </w:rPr>
      </w:pPr>
      <w:del w:id="629" w:author="LWL" w:date="2018-01-24T04:16:00Z">
        <w:r w:rsidDel="00D8601D">
          <w:rPr>
            <w:rFonts w:eastAsia="楷体_GB2312"/>
            <w:noProof/>
            <w:color w:val="000000" w:themeColor="text1"/>
            <w:sz w:val="36"/>
          </w:rPr>
          <mc:AlternateContent>
            <mc:Choice Requires="wps">
              <w:drawing>
                <wp:anchor distT="0" distB="0" distL="114300" distR="114300" simplePos="0" relativeHeight="25167872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78720;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D77/7GvAQAA&#10;UwMAAA4AAAAAAAAAAQAgAAAAHwEAAGRycy9lMm9Eb2MueG1sUEsFBgAAAAAGAAYAWQEAAEAFAAAA&#10;AA==&#10;">
                  <v:fill on="f" focussize="0,0"/>
                  <v:stroke weight="1.5pt" color="#000000" joinstyle="round"/>
                  <v:imagedata o:title=""/>
                  <o:lock v:ext="edit" aspectratio="f"/>
                </v:line>
              </w:pict>
            </mc:Fallback>
          </mc:AlternateContent>
        </w:r>
      </w:del>
    </w:p>
    <w:p w14:paraId="5D9F6184" w14:textId="77777777" w:rsidR="00B52E8B" w:rsidRDefault="00AE6E41">
      <w:pPr>
        <w:pStyle w:val="2"/>
        <w:ind w:left="720" w:firstLine="0"/>
        <w:rPr>
          <w:color w:val="000000" w:themeColor="text1"/>
          <w:sz w:val="24"/>
        </w:rPr>
      </w:pPr>
      <m:oMathPara>
        <m:oMath>
          <m:sSubSup>
            <m:sSubSupPr>
              <m:ctrlPr>
                <w:rPr>
                  <w:rFonts w:ascii="Cambria Math" w:hAnsi="Cambria Math"/>
                  <w:color w:val="000000" w:themeColor="text1"/>
                  <w:sz w:val="24"/>
                </w:rPr>
              </m:ctrlPr>
            </m:sSubSupPr>
            <m:e>
              <m:r>
                <w:rPr>
                  <w:rFonts w:ascii="Cambria Math" w:hAnsi="Cambria Math" w:hint="eastAsia"/>
                  <w:color w:val="000000" w:themeColor="text1"/>
                  <w:sz w:val="24"/>
                </w:rPr>
                <m:t>p</m:t>
              </m:r>
            </m:e>
            <m:sub>
              <m:r>
                <w:rPr>
                  <w:rFonts w:ascii="Cambria Math" w:hAnsi="Cambria Math"/>
                  <w:color w:val="000000" w:themeColor="text1"/>
                  <w:sz w:val="24"/>
                </w:rPr>
                <m:t>i,j,k</m:t>
              </m:r>
            </m:sub>
            <m:sup>
              <m:r>
                <w:rPr>
                  <w:rFonts w:ascii="Cambria Math" w:hAnsi="Cambria Math"/>
                  <w:color w:val="000000" w:themeColor="text1"/>
                  <w:sz w:val="24"/>
                </w:rPr>
                <m:t>x</m:t>
              </m:r>
            </m:sup>
          </m:sSubSup>
          <m:r>
            <w:rPr>
              <w:rFonts w:ascii="Cambria Math" w:hAnsi="Cambria Math"/>
              <w:color w:val="000000" w:themeColor="text1"/>
              <w:sz w:val="24"/>
            </w:rPr>
            <m:t>=</m:t>
          </m:r>
          <m:f>
            <m:fPr>
              <m:ctrlPr>
                <w:rPr>
                  <w:rFonts w:ascii="Cambria Math" w:hAnsi="Cambria Math"/>
                  <w:i/>
                  <w:color w:val="000000" w:themeColor="text1"/>
                  <w:sz w:val="24"/>
                </w:rPr>
              </m:ctrlPr>
            </m:fPr>
            <m:num>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hint="eastAsia"/>
                      <w:color w:val="000000" w:themeColor="text1"/>
                      <w:sz w:val="24"/>
                    </w:rPr>
                    <m:t>i</m:t>
                  </m:r>
                  <m:r>
                    <w:rPr>
                      <w:rFonts w:ascii="Cambria Math" w:hAnsi="Cambria Math"/>
                      <w:color w:val="000000" w:themeColor="text1"/>
                      <w:sz w:val="24"/>
                    </w:rPr>
                    <m:t>,j</m:t>
                  </m:r>
                </m:sub>
                <m:sup>
                  <m:r>
                    <w:rPr>
                      <w:rFonts w:ascii="Cambria Math" w:hAnsi="Cambria Math"/>
                      <w:color w:val="000000" w:themeColor="text1"/>
                      <w:sz w:val="24"/>
                    </w:rPr>
                    <m:t>α</m:t>
                  </m:r>
                </m:sup>
              </m:sSubSup>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η</m:t>
                  </m:r>
                </m:e>
                <m:sub>
                  <m:r>
                    <w:rPr>
                      <w:rFonts w:ascii="Cambria Math" w:hAnsi="Cambria Math"/>
                      <w:color w:val="000000" w:themeColor="text1"/>
                      <w:sz w:val="24"/>
                    </w:rPr>
                    <m:t>i,j,k</m:t>
                  </m:r>
                </m:sub>
                <m:sup>
                  <m:r>
                    <w:rPr>
                      <w:rFonts w:ascii="Cambria Math" w:hAnsi="Cambria Math"/>
                      <w:color w:val="000000" w:themeColor="text1"/>
                      <w:sz w:val="24"/>
                    </w:rPr>
                    <m:t>β</m:t>
                  </m:r>
                </m:sup>
              </m:sSubSup>
            </m:num>
            <m:den>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k=1</m:t>
                  </m:r>
                </m:sub>
                <m:sup>
                  <m:d>
                    <m:dPr>
                      <m:begChr m:val="|"/>
                      <m:endChr m:val="|"/>
                      <m:ctrlPr>
                        <w:rPr>
                          <w:rFonts w:ascii="Cambria Math" w:hAnsi="Cambria Math"/>
                          <w:i/>
                          <w:color w:val="000000" w:themeColor="text1"/>
                          <w:sz w:val="24"/>
                        </w:rPr>
                      </m:ctrlPr>
                    </m:dPr>
                    <m:e>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e>
                  </m:d>
                </m:sup>
                <m:e>
                  <m:nary>
                    <m:naryPr>
                      <m:chr m:val="∑"/>
                      <m:limLoc m:val="undOvr"/>
                      <m:ctrlPr>
                        <w:rPr>
                          <w:rFonts w:ascii="Cambria Math" w:hAnsi="Cambria Math"/>
                          <w:i/>
                          <w:color w:val="000000" w:themeColor="text1"/>
                          <w:sz w:val="24"/>
                        </w:rPr>
                      </m:ctrlPr>
                    </m:naryPr>
                    <m:sub>
                      <m:r>
                        <w:rPr>
                          <w:rFonts w:ascii="Cambria Math" w:hAnsi="Cambria Math"/>
                          <w:color w:val="000000" w:themeColor="text1"/>
                          <w:sz w:val="24"/>
                        </w:rPr>
                        <m:t>j=1</m:t>
                      </m:r>
                    </m:sub>
                    <m:sup>
                      <m:d>
                        <m:dPr>
                          <m:begChr m:val="|"/>
                          <m:endChr m:val="|"/>
                          <m:ctrlPr>
                            <w:rPr>
                              <w:rFonts w:ascii="Cambria Math" w:hAnsi="Cambria Math"/>
                              <w:i/>
                              <w:color w:val="000000" w:themeColor="text1"/>
                              <w:sz w:val="24"/>
                            </w:rPr>
                          </m:ctrlPr>
                        </m:dPr>
                        <m:e>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e>
                      </m:d>
                    </m:sup>
                    <m:e>
                      <m:sSubSup>
                        <m:sSubSupPr>
                          <m:ctrlPr>
                            <w:rPr>
                              <w:rFonts w:ascii="Cambria Math" w:hAnsi="Cambria Math"/>
                              <w:i/>
                              <w:color w:val="000000" w:themeColor="text1"/>
                              <w:sz w:val="24"/>
                            </w:rPr>
                          </m:ctrlPr>
                        </m:sSubSupPr>
                        <m:e>
                          <m:r>
                            <w:rPr>
                              <w:rFonts w:ascii="Cambria Math" w:hAnsi="Cambria Math"/>
                              <w:color w:val="000000" w:themeColor="text1"/>
                              <w:sz w:val="24"/>
                            </w:rPr>
                            <m:t>τ</m:t>
                          </m:r>
                        </m:e>
                        <m:sub>
                          <m:r>
                            <w:rPr>
                              <w:rFonts w:ascii="Cambria Math" w:hAnsi="Cambria Math" w:hint="eastAsia"/>
                              <w:color w:val="000000" w:themeColor="text1"/>
                              <w:sz w:val="24"/>
                            </w:rPr>
                            <m:t>i</m:t>
                          </m:r>
                          <m:r>
                            <w:rPr>
                              <w:rFonts w:ascii="Cambria Math" w:hAnsi="Cambria Math"/>
                              <w:color w:val="000000" w:themeColor="text1"/>
                              <w:sz w:val="24"/>
                            </w:rPr>
                            <m:t>,j</m:t>
                          </m:r>
                        </m:sub>
                        <m:sup>
                          <m:r>
                            <w:rPr>
                              <w:rFonts w:ascii="Cambria Math" w:hAnsi="Cambria Math"/>
                              <w:color w:val="000000" w:themeColor="text1"/>
                              <w:sz w:val="24"/>
                            </w:rPr>
                            <m:t>α</m:t>
                          </m:r>
                        </m:sup>
                      </m:sSubSup>
                      <m:r>
                        <w:rPr>
                          <w:rFonts w:ascii="Cambria Math" w:hAnsi="Cambria Math"/>
                          <w:color w:val="000000" w:themeColor="text1"/>
                          <w:sz w:val="24"/>
                        </w:rPr>
                        <m:t>×</m:t>
                      </m:r>
                      <m:sSubSup>
                        <m:sSubSupPr>
                          <m:ctrlPr>
                            <w:rPr>
                              <w:rFonts w:ascii="Cambria Math" w:hAnsi="Cambria Math"/>
                              <w:color w:val="000000" w:themeColor="text1"/>
                              <w:sz w:val="24"/>
                            </w:rPr>
                          </m:ctrlPr>
                        </m:sSubSupPr>
                        <m:e>
                          <m:r>
                            <w:rPr>
                              <w:rFonts w:ascii="Cambria Math" w:hAnsi="Cambria Math"/>
                              <w:color w:val="000000" w:themeColor="text1"/>
                              <w:sz w:val="24"/>
                            </w:rPr>
                            <m:t>η</m:t>
                          </m:r>
                        </m:e>
                        <m:sub>
                          <m:r>
                            <w:rPr>
                              <w:rFonts w:ascii="Cambria Math" w:hAnsi="Cambria Math"/>
                              <w:color w:val="000000" w:themeColor="text1"/>
                              <w:sz w:val="24"/>
                            </w:rPr>
                            <m:t>i,j,k</m:t>
                          </m:r>
                        </m:sub>
                        <m:sup>
                          <m:r>
                            <w:rPr>
                              <w:rFonts w:ascii="Cambria Math" w:hAnsi="Cambria Math"/>
                              <w:color w:val="000000" w:themeColor="text1"/>
                              <w:sz w:val="24"/>
                            </w:rPr>
                            <m:t>β</m:t>
                          </m:r>
                        </m:sup>
                      </m:sSubSup>
                    </m:e>
                  </m:nary>
                </m:e>
              </m:nary>
            </m:den>
          </m:f>
          <m:r>
            <w:rPr>
              <w:rFonts w:ascii="Cambria Math" w:hAnsi="Cambria Math"/>
              <w:color w:val="000000" w:themeColor="text1"/>
              <w:sz w:val="24"/>
            </w:rPr>
            <m:t xml:space="preserve">    </m:t>
          </m:r>
          <m:r>
            <m:rPr>
              <m:sty m:val="p"/>
            </m:rPr>
            <w:rPr>
              <w:rFonts w:ascii="Cambria Math" w:hAnsi="Cambria Math"/>
              <w:color w:val="000000" w:themeColor="text1"/>
              <w:sz w:val="24"/>
            </w:rPr>
            <m:t>j∈</m:t>
          </m:r>
          <m:sSubSup>
            <m:sSubSupPr>
              <m:ctrlPr>
                <w:rPr>
                  <w:rFonts w:ascii="Cambria Math" w:hAnsi="Cambria Math"/>
                  <w:color w:val="000000" w:themeColor="text1"/>
                  <w:sz w:val="24"/>
                </w:rPr>
              </m:ctrlPr>
            </m:sSubSupPr>
            <m:e>
              <m:r>
                <w:rPr>
                  <w:rFonts w:ascii="Cambria Math" w:hAnsi="Cambria Math"/>
                  <w:color w:val="000000" w:themeColor="text1"/>
                  <w:sz w:val="24"/>
                </w:rPr>
                <m:t>allowed</m:t>
              </m:r>
            </m:e>
            <m:sub>
              <m:r>
                <w:rPr>
                  <w:rFonts w:ascii="Cambria Math" w:hAnsi="Cambria Math"/>
                  <w:color w:val="000000" w:themeColor="text1"/>
                  <w:sz w:val="24"/>
                </w:rPr>
                <m:t>i</m:t>
              </m:r>
            </m:sub>
            <m:sup>
              <m:r>
                <w:rPr>
                  <w:rFonts w:ascii="Cambria Math" w:hAnsi="Cambria Math"/>
                  <w:color w:val="000000" w:themeColor="text1"/>
                  <w:sz w:val="24"/>
                </w:rPr>
                <m:t>x</m:t>
              </m:r>
            </m:sup>
          </m:sSubSup>
          <m:r>
            <w:rPr>
              <w:rFonts w:ascii="Cambria Math" w:hAnsi="Cambria Math"/>
              <w:color w:val="000000" w:themeColor="text1"/>
              <w:sz w:val="24"/>
            </w:rPr>
            <m:t xml:space="preserve"> , k</m:t>
          </m:r>
          <m:r>
            <m:rPr>
              <m:sty m:val="p"/>
            </m:rPr>
            <w:rPr>
              <w:rFonts w:ascii="Cambria Math" w:hAnsi="Cambria Math"/>
              <w:color w:val="000000" w:themeColor="text1"/>
              <w:sz w:val="24"/>
            </w:rPr>
            <m:t>∈</m:t>
          </m:r>
          <m:sSub>
            <m:sSubPr>
              <m:ctrlPr>
                <w:rPr>
                  <w:rFonts w:ascii="Cambria Math" w:hAnsi="Cambria Math"/>
                  <w:color w:val="000000" w:themeColor="text1"/>
                  <w:sz w:val="24"/>
                </w:rPr>
              </m:ctrlPr>
            </m:sSubPr>
            <m:e>
              <m:r>
                <w:rPr>
                  <w:rFonts w:ascii="Cambria Math" w:hAnsi="Cambria Math"/>
                  <w:color w:val="000000" w:themeColor="text1"/>
                  <w:sz w:val="24"/>
                </w:rPr>
                <m:t>o</m:t>
              </m:r>
              <m:r>
                <w:rPr>
                  <w:rFonts w:ascii="Cambria Math" w:hAnsi="Cambria Math" w:hint="eastAsia"/>
                  <w:color w:val="000000" w:themeColor="text1"/>
                  <w:sz w:val="24"/>
                </w:rPr>
                <m:t>p</m:t>
              </m:r>
              <m:r>
                <w:rPr>
                  <w:rFonts w:ascii="Cambria Math" w:hAnsi="Cambria Math"/>
                  <w:color w:val="000000" w:themeColor="text1"/>
                  <w:sz w:val="24"/>
                </w:rPr>
                <m:t>eration</m:t>
              </m:r>
            </m:e>
            <m:sub>
              <m:r>
                <w:rPr>
                  <w:rFonts w:ascii="Cambria Math" w:hAnsi="Cambria Math"/>
                  <w:color w:val="000000" w:themeColor="text1"/>
                  <w:sz w:val="24"/>
                </w:rPr>
                <m:t>j</m:t>
              </m:r>
            </m:sub>
          </m:sSub>
        </m:oMath>
      </m:oMathPara>
    </w:p>
    <w:p w14:paraId="75B9084A" w14:textId="77777777" w:rsidR="00D8601D" w:rsidRDefault="00D8601D" w:rsidP="00D8601D">
      <w:pPr>
        <w:jc w:val="center"/>
        <w:rPr>
          <w:ins w:id="630" w:author="LWL" w:date="2018-01-24T04:16:00Z"/>
          <w:rFonts w:eastAsia="楷体_GB2312"/>
          <w:color w:val="000000" w:themeColor="text1"/>
          <w:sz w:val="36"/>
        </w:rPr>
      </w:pPr>
      <w:ins w:id="631" w:author="LWL" w:date="2018-01-24T04:16: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567FE59C" w14:textId="77777777" w:rsidR="00D8601D" w:rsidRDefault="00D8601D" w:rsidP="00D8601D">
      <w:pPr>
        <w:pStyle w:val="2"/>
        <w:ind w:firstLine="0"/>
        <w:rPr>
          <w:ins w:id="632" w:author="LWL" w:date="2018-01-24T04:16:00Z"/>
          <w:rFonts w:eastAsia="幼圆"/>
          <w:color w:val="000000" w:themeColor="text1"/>
          <w:sz w:val="24"/>
        </w:rPr>
      </w:pPr>
      <w:ins w:id="633" w:author="LWL" w:date="2018-01-24T04:16:00Z">
        <w:r>
          <w:rPr>
            <w:rFonts w:eastAsia="楷体_GB2312"/>
            <w:noProof/>
            <w:color w:val="000000" w:themeColor="text1"/>
            <w:sz w:val="36"/>
          </w:rPr>
          <mc:AlternateContent>
            <mc:Choice Requires="wps">
              <w:drawing>
                <wp:anchor distT="0" distB="0" distL="114300" distR="114300" simplePos="0" relativeHeight="251701248" behindDoc="0" locked="0" layoutInCell="0" allowOverlap="1" wp14:anchorId="03986CB7" wp14:editId="098F5032">
                  <wp:simplePos x="0" y="0"/>
                  <wp:positionH relativeFrom="column">
                    <wp:posOffset>65405</wp:posOffset>
                  </wp:positionH>
                  <wp:positionV relativeFrom="paragraph">
                    <wp:posOffset>0</wp:posOffset>
                  </wp:positionV>
                  <wp:extent cx="6057900" cy="0"/>
                  <wp:effectExtent l="0" t="0" r="0"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0EC8EEBA" id="Line 4" o:spid="_x0000_s1026" style="position:absolute;left:0;text-align:left;z-index:251701248;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PIPbn22AQAAUwMAAA4AAAAAAAAAAAAAAAAALgIAAGRycy9lMm9Eb2MueG1s&#10;UEsBAi0AFAAGAAgAAAAhALfXQD/XAAAABAEAAA8AAAAAAAAAAAAAAAAAEAQAAGRycy9kb3ducmV2&#10;LnhtbFBLBQYAAAAABAAEAPMAAAAUBQAAAAA=&#10;" o:allowincell="f" strokeweight="1.5pt"/>
              </w:pict>
            </mc:Fallback>
          </mc:AlternateContent>
        </w:r>
      </w:ins>
    </w:p>
    <w:p w14:paraId="7CAECBAB" w14:textId="77777777" w:rsidR="00B52E8B" w:rsidRPr="00D8601D" w:rsidRDefault="00B52E8B">
      <w:pPr>
        <w:pStyle w:val="2"/>
        <w:ind w:firstLine="0"/>
        <w:rPr>
          <w:color w:val="000000" w:themeColor="text1"/>
          <w:sz w:val="24"/>
        </w:rPr>
      </w:pPr>
    </w:p>
    <w:p w14:paraId="58C8664A"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014] </w:t>
      </w:r>
      <w:commentRangeStart w:id="634"/>
      <w:r>
        <w:rPr>
          <w:rFonts w:hint="eastAsia"/>
          <w:color w:val="000000" w:themeColor="text1"/>
          <w:sz w:val="24"/>
        </w:rPr>
        <w:t>重调度规则</w:t>
      </w:r>
      <w:commentRangeEnd w:id="634"/>
      <w:r>
        <w:commentReference w:id="634"/>
      </w:r>
      <w:r>
        <w:rPr>
          <w:rFonts w:hint="eastAsia"/>
          <w:color w:val="000000" w:themeColor="text1"/>
          <w:sz w:val="24"/>
        </w:rPr>
        <w:t xml:space="preserve">：当存在设备发生故障时，由于受工艺流程中工序的先后顺序约束，原调度方案将失效，因此正常设备和故障设备上尚未进行的工序都需要重新进行分配，即重调度。故障种类分为两种，分别是工作效率下降和中止运行，前者导致相同的装配工序耗时延长，后者导致设备停工等待维修。重调度步骤如下： </w:t>
      </w:r>
    </w:p>
    <w:p w14:paraId="470923E0" w14:textId="31F83CAB" w:rsidR="00B52E8B" w:rsidRDefault="0096001B">
      <w:pPr>
        <w:pStyle w:val="2"/>
        <w:ind w:firstLine="0"/>
        <w:rPr>
          <w:color w:val="000000" w:themeColor="text1"/>
          <w:sz w:val="24"/>
        </w:rPr>
      </w:pPr>
      <w:r>
        <w:rPr>
          <w:rFonts w:hint="eastAsia"/>
          <w:color w:val="000000" w:themeColor="text1"/>
          <w:sz w:val="24"/>
        </w:rPr>
        <w:t>1）构建</w:t>
      </w:r>
      <w:ins w:id="635" w:author="LWL" w:date="2018-01-24T04:02:00Z">
        <w:r w:rsidR="008D20DA">
          <w:rPr>
            <w:rFonts w:hint="eastAsia"/>
            <w:color w:val="FF0000"/>
            <w:sz w:val="24"/>
          </w:rPr>
          <w:t>群体智能</w:t>
        </w:r>
      </w:ins>
      <w:del w:id="636" w:author="LWL" w:date="2018-01-24T04:02:00Z">
        <w:r w:rsidDel="008D20DA">
          <w:rPr>
            <w:rFonts w:hint="eastAsia"/>
            <w:color w:val="FF0000"/>
            <w:sz w:val="24"/>
            <w:rPrChange w:id="637" w:author="abc" w:date="2018-01-23T09:14:00Z">
              <w:rPr>
                <w:rFonts w:hint="eastAsia"/>
                <w:color w:val="000000" w:themeColor="text1"/>
                <w:sz w:val="24"/>
              </w:rPr>
            </w:rPrChange>
          </w:rPr>
          <w:delText>蚁群</w:delText>
        </w:r>
      </w:del>
      <w:r>
        <w:rPr>
          <w:rFonts w:hint="eastAsia"/>
          <w:color w:val="000000" w:themeColor="text1"/>
          <w:sz w:val="24"/>
        </w:rPr>
        <w:t>算法所需的</w:t>
      </w:r>
      <w:del w:id="638" w:author="LWL" w:date="2018-01-24T04:02:00Z">
        <w:r w:rsidDel="008D20DA">
          <w:rPr>
            <w:rFonts w:hint="eastAsia"/>
            <w:color w:val="000000" w:themeColor="text1"/>
            <w:sz w:val="24"/>
          </w:rPr>
          <w:delText>有向无环图</w:delText>
        </w:r>
      </w:del>
      <w:ins w:id="639" w:author="LWL" w:date="2018-01-24T04:02:00Z">
        <w:r w:rsidR="008D20DA">
          <w:rPr>
            <w:rFonts w:hint="eastAsia"/>
            <w:color w:val="000000" w:themeColor="text1"/>
            <w:sz w:val="24"/>
          </w:rPr>
          <w:t>搜索空间</w:t>
        </w:r>
      </w:ins>
      <w:r>
        <w:rPr>
          <w:rFonts w:hint="eastAsia"/>
          <w:color w:val="000000" w:themeColor="text1"/>
          <w:sz w:val="24"/>
        </w:rPr>
        <w:t>。根据资源模块中设备Agent的仿真数据和正常设备的状态选择以下操作：</w:t>
      </w:r>
    </w:p>
    <w:p w14:paraId="44B21314" w14:textId="76ECF540" w:rsidR="00B52E8B" w:rsidRDefault="0096001B">
      <w:pPr>
        <w:pStyle w:val="2"/>
        <w:ind w:firstLine="425"/>
        <w:rPr>
          <w:color w:val="000000" w:themeColor="text1"/>
          <w:sz w:val="24"/>
        </w:rPr>
      </w:pPr>
      <w:r>
        <w:rPr>
          <w:rFonts w:hint="eastAsia"/>
          <w:color w:val="000000" w:themeColor="text1"/>
          <w:sz w:val="24"/>
        </w:rPr>
        <w:t>a）正常设备在故障点正在执行工序，则把该工序的后续可达工序加入</w:t>
      </w:r>
      <w:del w:id="640" w:author="LWL" w:date="2018-01-24T04:02:00Z">
        <w:r w:rsidDel="008D20DA">
          <w:rPr>
            <w:rFonts w:hint="eastAsia"/>
            <w:color w:val="FF0000"/>
            <w:sz w:val="24"/>
            <w:rPrChange w:id="641" w:author="abc" w:date="2018-01-23T09:14:00Z">
              <w:rPr>
                <w:rFonts w:hint="eastAsia"/>
                <w:color w:val="000000" w:themeColor="text1"/>
                <w:sz w:val="24"/>
              </w:rPr>
            </w:rPrChange>
          </w:rPr>
          <w:delText>蚁群</w:delText>
        </w:r>
      </w:del>
      <w:ins w:id="642" w:author="LWL" w:date="2018-01-24T04:02:00Z">
        <w:r w:rsidR="008D20DA">
          <w:rPr>
            <w:rFonts w:hint="eastAsia"/>
            <w:color w:val="FF0000"/>
            <w:sz w:val="24"/>
          </w:rPr>
          <w:t>群体</w:t>
        </w:r>
      </w:ins>
      <w:r>
        <w:rPr>
          <w:rFonts w:hint="eastAsia"/>
          <w:color w:val="000000" w:themeColor="text1"/>
          <w:sz w:val="24"/>
        </w:rPr>
        <w:t>的可选池中；把该设备加入到调度设备集合E中。</w:t>
      </w:r>
    </w:p>
    <w:p w14:paraId="7E92C3C6" w14:textId="3DA3DB34" w:rsidR="00B52E8B" w:rsidRDefault="0096001B">
      <w:pPr>
        <w:pStyle w:val="2"/>
        <w:ind w:firstLine="425"/>
        <w:rPr>
          <w:color w:val="000000" w:themeColor="text1"/>
          <w:sz w:val="24"/>
        </w:rPr>
      </w:pPr>
      <w:r>
        <w:rPr>
          <w:rFonts w:hint="eastAsia"/>
          <w:color w:val="000000" w:themeColor="text1"/>
          <w:sz w:val="24"/>
        </w:rPr>
        <w:t>b）正常设备在故障点是闲置状态，则把故障点后的第一个未执行工序加入</w:t>
      </w:r>
      <w:ins w:id="643" w:author="LWL" w:date="2018-01-24T04:03:00Z">
        <w:r w:rsidR="008D20DA">
          <w:rPr>
            <w:rFonts w:hint="eastAsia"/>
            <w:color w:val="000000" w:themeColor="text1"/>
            <w:sz w:val="24"/>
          </w:rPr>
          <w:t>群体</w:t>
        </w:r>
      </w:ins>
      <w:del w:id="644" w:author="LWL" w:date="2018-01-24T04:03:00Z">
        <w:r w:rsidDel="008D20DA">
          <w:rPr>
            <w:rFonts w:hint="eastAsia"/>
            <w:color w:val="000000" w:themeColor="text1"/>
            <w:sz w:val="24"/>
          </w:rPr>
          <w:delText>蚁群</w:delText>
        </w:r>
      </w:del>
      <w:r>
        <w:rPr>
          <w:rFonts w:hint="eastAsia"/>
          <w:color w:val="000000" w:themeColor="text1"/>
          <w:sz w:val="24"/>
        </w:rPr>
        <w:t>的可选池中；把该设备加入到调度设备集合E中。</w:t>
      </w:r>
    </w:p>
    <w:p w14:paraId="5F6D7724" w14:textId="77777777" w:rsidR="00B52E8B" w:rsidRDefault="0096001B">
      <w:pPr>
        <w:pStyle w:val="2"/>
        <w:numPr>
          <w:ilvl w:val="0"/>
          <w:numId w:val="3"/>
        </w:numPr>
        <w:rPr>
          <w:color w:val="000000" w:themeColor="text1"/>
          <w:sz w:val="24"/>
        </w:rPr>
      </w:pPr>
      <w:r>
        <w:rPr>
          <w:rFonts w:hint="eastAsia"/>
          <w:color w:val="000000" w:themeColor="text1"/>
          <w:sz w:val="24"/>
        </w:rPr>
        <w:t>根据故障设备的故障类型，选择相应的操作：</w:t>
      </w:r>
    </w:p>
    <w:p w14:paraId="058095CB" w14:textId="08935D8C" w:rsidR="00B52E8B" w:rsidRDefault="0096001B">
      <w:pPr>
        <w:pStyle w:val="2"/>
        <w:ind w:firstLine="360"/>
        <w:rPr>
          <w:color w:val="000000" w:themeColor="text1"/>
          <w:sz w:val="24"/>
        </w:rPr>
      </w:pPr>
      <w:r>
        <w:rPr>
          <w:rFonts w:hint="eastAsia"/>
          <w:color w:val="000000" w:themeColor="text1"/>
          <w:sz w:val="24"/>
        </w:rPr>
        <w:t>a）若设备因故障停止运行，且故障时正在执行某道工序，把该工序加入</w:t>
      </w:r>
      <w:del w:id="645" w:author="LWL" w:date="2018-01-24T04:03:00Z">
        <w:r w:rsidDel="008D20DA">
          <w:rPr>
            <w:rFonts w:hint="eastAsia"/>
            <w:color w:val="000000" w:themeColor="text1"/>
            <w:sz w:val="24"/>
          </w:rPr>
          <w:delText>蚁群</w:delText>
        </w:r>
      </w:del>
      <w:ins w:id="646" w:author="LWL" w:date="2018-01-24T04:03:00Z">
        <w:r w:rsidR="008D20DA">
          <w:rPr>
            <w:rFonts w:hint="eastAsia"/>
            <w:color w:val="000000" w:themeColor="text1"/>
            <w:sz w:val="24"/>
          </w:rPr>
          <w:t>群体</w:t>
        </w:r>
      </w:ins>
      <w:r>
        <w:rPr>
          <w:rFonts w:hint="eastAsia"/>
          <w:color w:val="000000" w:themeColor="text1"/>
          <w:sz w:val="24"/>
        </w:rPr>
        <w:t>的可选池，设备不加入设备集合E中。</w:t>
      </w:r>
    </w:p>
    <w:p w14:paraId="30FF4DEF" w14:textId="1B424958" w:rsidR="00B52E8B" w:rsidRDefault="0096001B">
      <w:pPr>
        <w:pStyle w:val="2"/>
        <w:ind w:firstLine="360"/>
        <w:rPr>
          <w:color w:val="000000" w:themeColor="text1"/>
          <w:sz w:val="24"/>
        </w:rPr>
      </w:pPr>
      <w:r>
        <w:rPr>
          <w:rFonts w:hint="eastAsia"/>
          <w:color w:val="000000" w:themeColor="text1"/>
          <w:sz w:val="24"/>
        </w:rPr>
        <w:t>b）若设备因故障停止运行，且故障时为闲置状态，把故障点后的第一个未执行工序加入</w:t>
      </w:r>
      <w:ins w:id="647" w:author="LWL" w:date="2018-01-24T04:03:00Z">
        <w:r w:rsidR="008D20DA">
          <w:rPr>
            <w:rFonts w:hint="eastAsia"/>
            <w:color w:val="000000" w:themeColor="text1"/>
            <w:sz w:val="24"/>
          </w:rPr>
          <w:t>群体</w:t>
        </w:r>
      </w:ins>
      <w:del w:id="648" w:author="LWL" w:date="2018-01-24T04:03:00Z">
        <w:r w:rsidDel="008D20DA">
          <w:rPr>
            <w:rFonts w:hint="eastAsia"/>
            <w:color w:val="000000" w:themeColor="text1"/>
            <w:sz w:val="24"/>
          </w:rPr>
          <w:delText>蚁群</w:delText>
        </w:r>
      </w:del>
      <w:r>
        <w:rPr>
          <w:rFonts w:hint="eastAsia"/>
          <w:color w:val="000000" w:themeColor="text1"/>
          <w:sz w:val="24"/>
        </w:rPr>
        <w:t>的可选池，设备不加入设备集合E中。</w:t>
      </w:r>
    </w:p>
    <w:p w14:paraId="4D5DA4B6" w14:textId="39CE903D" w:rsidR="00B52E8B" w:rsidRDefault="0096001B">
      <w:pPr>
        <w:pStyle w:val="2"/>
        <w:ind w:firstLine="425"/>
        <w:rPr>
          <w:color w:val="000000" w:themeColor="text1"/>
          <w:sz w:val="24"/>
        </w:rPr>
      </w:pPr>
      <w:r>
        <w:rPr>
          <w:rFonts w:hint="eastAsia"/>
          <w:color w:val="000000" w:themeColor="text1"/>
          <w:sz w:val="24"/>
        </w:rPr>
        <w:t>c）若设备因故障而工作效率下降，把故障点后第一个未执行工序加入到</w:t>
      </w:r>
      <w:del w:id="649" w:author="LWL" w:date="2018-01-24T04:03:00Z">
        <w:r w:rsidDel="008D20DA">
          <w:rPr>
            <w:rFonts w:hint="eastAsia"/>
            <w:color w:val="000000" w:themeColor="text1"/>
            <w:sz w:val="24"/>
          </w:rPr>
          <w:delText>蚁群</w:delText>
        </w:r>
      </w:del>
      <w:ins w:id="650" w:author="LWL" w:date="2018-01-24T04:03:00Z">
        <w:r w:rsidR="008D20DA">
          <w:rPr>
            <w:rFonts w:hint="eastAsia"/>
            <w:color w:val="000000" w:themeColor="text1"/>
            <w:sz w:val="24"/>
          </w:rPr>
          <w:t>群体</w:t>
        </w:r>
      </w:ins>
      <w:r>
        <w:rPr>
          <w:rFonts w:hint="eastAsia"/>
          <w:color w:val="000000" w:themeColor="text1"/>
          <w:sz w:val="24"/>
        </w:rPr>
        <w:t>的可选池，设备加入设备集合E中。由于设备工作效率下降，则之后分配到该设备的工序执行时间需延长，即重新设备工序的加工时间，</w:t>
      </w:r>
      <m:oMath>
        <m:r>
          <m:rPr>
            <m:sty m:val="p"/>
          </m:rPr>
          <w:rPr>
            <w:rFonts w:ascii="Cambria Math" w:hAnsi="Cambria Math" w:hint="eastAsia"/>
            <w:color w:val="000000" w:themeColor="text1"/>
            <w:sz w:val="24"/>
          </w:rPr>
          <m:t>t</m:t>
        </m:r>
        <m:r>
          <m:rPr>
            <m:sty m:val="p"/>
          </m:rPr>
          <w:rPr>
            <w:rFonts w:ascii="Cambria Math" w:hAnsi="Cambria Math"/>
            <w:color w:val="000000" w:themeColor="text1"/>
            <w:sz w:val="24"/>
          </w:rPr>
          <m:t>=t×</m:t>
        </m:r>
        <m:d>
          <m:dPr>
            <m:ctrlPr>
              <w:rPr>
                <w:rFonts w:ascii="Cambria Math" w:hAnsi="Cambria Math"/>
                <w:color w:val="000000" w:themeColor="text1"/>
                <w:sz w:val="24"/>
              </w:rPr>
            </m:ctrlPr>
          </m:dPr>
          <m:e>
            <m:r>
              <w:rPr>
                <w:rFonts w:ascii="Cambria Math" w:hAnsi="Cambria Math"/>
                <w:color w:val="000000" w:themeColor="text1"/>
                <w:sz w:val="24"/>
              </w:rPr>
              <m:t>1+c</m:t>
            </m:r>
          </m:e>
        </m:d>
      </m:oMath>
      <w:r>
        <w:rPr>
          <w:rFonts w:hint="eastAsia"/>
          <w:color w:val="000000" w:themeColor="text1"/>
          <w:sz w:val="24"/>
        </w:rPr>
        <w:t>,其中</w:t>
      </w:r>
      <m:oMath>
        <m:r>
          <w:rPr>
            <w:rFonts w:ascii="Cambria Math" w:hAnsi="Cambria Math"/>
            <w:color w:val="000000" w:themeColor="text1"/>
            <w:sz w:val="24"/>
          </w:rPr>
          <m:t>c</m:t>
        </m:r>
      </m:oMath>
      <w:r>
        <w:rPr>
          <w:rFonts w:hint="eastAsia"/>
          <w:color w:val="000000" w:themeColor="text1"/>
          <w:sz w:val="24"/>
        </w:rPr>
        <w:t>为故障设备工作效率下降的比例，</w:t>
      </w:r>
      <m:oMath>
        <m:r>
          <m:rPr>
            <m:sty m:val="p"/>
          </m:rPr>
          <w:rPr>
            <w:rFonts w:ascii="Cambria Math" w:hAnsi="Cambria Math" w:hint="eastAsia"/>
            <w:color w:val="000000" w:themeColor="text1"/>
            <w:sz w:val="24"/>
          </w:rPr>
          <m:t>t</m:t>
        </m:r>
      </m:oMath>
      <w:r>
        <w:rPr>
          <w:rFonts w:hint="eastAsia"/>
          <w:color w:val="000000" w:themeColor="text1"/>
          <w:sz w:val="24"/>
        </w:rPr>
        <w:t>为工序原本需要的执行时间。</w:t>
      </w:r>
    </w:p>
    <w:p w14:paraId="0DAC19A8" w14:textId="77777777" w:rsidR="00B52E8B" w:rsidRDefault="0096001B">
      <w:pPr>
        <w:pStyle w:val="2"/>
        <w:ind w:firstLine="0"/>
        <w:rPr>
          <w:color w:val="000000" w:themeColor="text1"/>
          <w:sz w:val="24"/>
        </w:rPr>
      </w:pPr>
      <w:r>
        <w:rPr>
          <w:rFonts w:hint="eastAsia"/>
          <w:color w:val="000000" w:themeColor="text1"/>
          <w:sz w:val="24"/>
        </w:rPr>
        <w:t>3）基于可选池和设备集合</w:t>
      </w:r>
      <w:r>
        <w:rPr>
          <w:color w:val="000000" w:themeColor="text1"/>
          <w:sz w:val="24"/>
        </w:rPr>
        <w:t>E</w:t>
      </w:r>
      <w:r>
        <w:rPr>
          <w:rFonts w:hint="eastAsia"/>
          <w:color w:val="000000" w:themeColor="text1"/>
          <w:sz w:val="24"/>
        </w:rPr>
        <w:t>，执行上述调度规则，重新计算调度方案。</w:t>
      </w:r>
    </w:p>
    <w:p w14:paraId="1E60FA14"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015] </w:t>
      </w:r>
      <w:r>
        <w:rPr>
          <w:rFonts w:hint="eastAsia"/>
          <w:color w:val="000000" w:themeColor="text1"/>
          <w:sz w:val="24"/>
        </w:rPr>
        <w:t>（5）监控Agent</w:t>
      </w:r>
      <w:r>
        <w:rPr>
          <w:color w:val="000000" w:themeColor="text1"/>
          <w:sz w:val="24"/>
        </w:rPr>
        <w:t>:</w:t>
      </w:r>
    </w:p>
    <w:p w14:paraId="0966A603" w14:textId="2A020FB8" w:rsidR="00B52E8B" w:rsidRDefault="0096001B">
      <w:pPr>
        <w:pStyle w:val="2"/>
        <w:rPr>
          <w:color w:val="000000" w:themeColor="text1"/>
          <w:sz w:val="24"/>
        </w:rPr>
      </w:pPr>
      <w:r>
        <w:rPr>
          <w:rFonts w:hint="eastAsia"/>
          <w:color w:val="000000" w:themeColor="text1"/>
          <w:sz w:val="24"/>
        </w:rPr>
        <w:t>监控Agent表示与装配设备相连接的RFID读取器、PLC、摄像头等，负责</w:t>
      </w:r>
      <w:del w:id="651" w:author="LWL" w:date="2018-01-24T04:03:00Z">
        <w:r w:rsidDel="008D20DA">
          <w:rPr>
            <w:rFonts w:hint="eastAsia"/>
            <w:color w:val="000000" w:themeColor="text1"/>
            <w:sz w:val="24"/>
          </w:rPr>
          <w:delText>空调装配</w:delText>
        </w:r>
      </w:del>
      <w:ins w:id="652" w:author="LWL" w:date="2018-01-24T04:03:00Z">
        <w:r w:rsidR="008D20DA">
          <w:rPr>
            <w:rFonts w:hint="eastAsia"/>
            <w:color w:val="000000" w:themeColor="text1"/>
            <w:sz w:val="24"/>
          </w:rPr>
          <w:t>对</w:t>
        </w:r>
      </w:ins>
      <w:r>
        <w:rPr>
          <w:rFonts w:hint="eastAsia"/>
          <w:color w:val="000000" w:themeColor="text1"/>
          <w:sz w:val="24"/>
        </w:rPr>
        <w:t>生产线</w:t>
      </w:r>
      <w:ins w:id="653" w:author="LWL" w:date="2018-01-24T04:03:00Z">
        <w:r w:rsidR="008D20DA">
          <w:rPr>
            <w:rFonts w:hint="eastAsia"/>
            <w:color w:val="000000" w:themeColor="text1"/>
            <w:sz w:val="24"/>
          </w:rPr>
          <w:t>设备</w:t>
        </w:r>
      </w:ins>
      <w:r>
        <w:rPr>
          <w:rFonts w:hint="eastAsia"/>
          <w:color w:val="000000" w:themeColor="text1"/>
          <w:sz w:val="24"/>
        </w:rPr>
        <w:t>信息的采集以及故障分析，并将相关数据传送至管理Agent.其内部模型如下:</w:t>
      </w:r>
    </w:p>
    <w:p w14:paraId="41FB8546" w14:textId="77777777" w:rsidR="00B52E8B" w:rsidRDefault="0096001B">
      <w:pPr>
        <w:pStyle w:val="2"/>
        <w:ind w:firstLine="0"/>
        <w:rPr>
          <w:color w:val="000000" w:themeColor="text1"/>
          <w:sz w:val="24"/>
        </w:rPr>
      </w:pPr>
      <w:r>
        <w:rPr>
          <w:rFonts w:hint="eastAsia"/>
          <w:color w:val="000000" w:themeColor="text1"/>
          <w:sz w:val="24"/>
        </w:rPr>
        <w:t>1）动态数据库：记录对应设备的工作状态，如已完成的装配工序的类型和数目、工作状态（工作中、暂停中、故障）、设备的工作进度（当前进行的工序以及完成的进度）。</w:t>
      </w:r>
    </w:p>
    <w:p w14:paraId="6934B381" w14:textId="77777777" w:rsidR="00B52E8B" w:rsidRDefault="0096001B">
      <w:pPr>
        <w:pStyle w:val="2"/>
        <w:ind w:firstLine="0"/>
        <w:rPr>
          <w:color w:val="000000" w:themeColor="text1"/>
          <w:sz w:val="24"/>
        </w:rPr>
      </w:pPr>
      <w:r>
        <w:rPr>
          <w:rFonts w:hint="eastAsia"/>
          <w:color w:val="000000" w:themeColor="text1"/>
          <w:sz w:val="24"/>
        </w:rPr>
        <w:t>2）静态数据库：记录设备工作的历史数据，主要包括完成的装配任务及数量、故障种类和数目等。</w:t>
      </w:r>
    </w:p>
    <w:p w14:paraId="25D75D57" w14:textId="77777777" w:rsidR="00B52E8B" w:rsidRDefault="0096001B">
      <w:pPr>
        <w:pStyle w:val="2"/>
        <w:ind w:firstLine="0"/>
        <w:rPr>
          <w:color w:val="000000" w:themeColor="text1"/>
          <w:sz w:val="24"/>
        </w:rPr>
      </w:pPr>
      <w:r>
        <w:rPr>
          <w:rFonts w:hint="eastAsia"/>
          <w:color w:val="000000" w:themeColor="text1"/>
          <w:sz w:val="24"/>
        </w:rPr>
        <w:t>3）自学习模块：定时将动态数据库中的数据写入静态数据库。</w:t>
      </w:r>
    </w:p>
    <w:p w14:paraId="5224A7A6" w14:textId="77777777" w:rsidR="00B52E8B" w:rsidRDefault="0096001B">
      <w:pPr>
        <w:pStyle w:val="2"/>
        <w:ind w:firstLine="0"/>
        <w:rPr>
          <w:color w:val="000000" w:themeColor="text1"/>
          <w:sz w:val="24"/>
        </w:rPr>
      </w:pPr>
      <w:r>
        <w:rPr>
          <w:rFonts w:hint="eastAsia"/>
          <w:color w:val="000000" w:themeColor="text1"/>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14:paraId="63406B5C" w14:textId="77777777" w:rsidR="00B52E8B" w:rsidRDefault="0096001B">
      <w:pPr>
        <w:pStyle w:val="2"/>
        <w:ind w:firstLine="0"/>
        <w:rPr>
          <w:color w:val="000000" w:themeColor="text1"/>
          <w:sz w:val="24"/>
        </w:rPr>
      </w:pPr>
      <w:r>
        <w:rPr>
          <w:rFonts w:hint="eastAsia"/>
          <w:color w:val="000000" w:themeColor="text1"/>
          <w:sz w:val="24"/>
        </w:rPr>
        <w:t>5）执行调度模块：负责接收来自生产线的工位数据以及反馈故障信息以及时间误差到管理Agent。</w:t>
      </w:r>
    </w:p>
    <w:p w14:paraId="3963A361" w14:textId="7B9EDBAA" w:rsidR="00B52E8B" w:rsidDel="007A6AE6" w:rsidRDefault="007A6AE6">
      <w:pPr>
        <w:jc w:val="center"/>
        <w:rPr>
          <w:moveFrom w:id="654" w:author="LWL" w:date="2018-01-24T04:19:00Z"/>
          <w:rFonts w:eastAsia="楷体_GB2312"/>
          <w:color w:val="000000" w:themeColor="text1"/>
          <w:sz w:val="36"/>
        </w:rPr>
      </w:pPr>
      <w:ins w:id="655" w:author="LWL" w:date="2018-01-24T04:18:00Z">
        <w:r w:rsidDel="007A6AE6">
          <w:rPr>
            <w:rFonts w:eastAsia="楷体_GB2312" w:hint="eastAsia"/>
            <w:color w:val="000000" w:themeColor="text1"/>
            <w:sz w:val="36"/>
          </w:rPr>
          <w:t xml:space="preserve"> </w:t>
        </w:r>
      </w:ins>
      <w:moveFromRangeStart w:id="656" w:author="LWL" w:date="2018-01-24T04:19:00Z" w:name="move504530876"/>
      <w:moveFrom w:id="657" w:author="LWL" w:date="2018-01-24T04:19:00Z">
        <w:r w:rsidR="0096001B" w:rsidDel="007A6AE6">
          <w:rPr>
            <w:rFonts w:eastAsia="楷体_GB2312" w:hint="eastAsia"/>
            <w:color w:val="000000" w:themeColor="text1"/>
            <w:sz w:val="36"/>
          </w:rPr>
          <w:t>说</w:t>
        </w:r>
        <w:r w:rsidR="0096001B" w:rsidDel="007A6AE6">
          <w:rPr>
            <w:rFonts w:eastAsia="楷体_GB2312" w:hint="eastAsia"/>
            <w:color w:val="000000" w:themeColor="text1"/>
            <w:sz w:val="36"/>
          </w:rPr>
          <w:t xml:space="preserve">  </w:t>
        </w:r>
        <w:r w:rsidR="0096001B" w:rsidDel="007A6AE6">
          <w:rPr>
            <w:rFonts w:eastAsia="楷体_GB2312"/>
            <w:color w:val="000000" w:themeColor="text1"/>
            <w:sz w:val="36"/>
          </w:rPr>
          <w:t xml:space="preserve"> </w:t>
        </w:r>
        <w:r w:rsidR="0096001B" w:rsidDel="007A6AE6">
          <w:rPr>
            <w:rFonts w:eastAsia="楷体_GB2312" w:hint="eastAsia"/>
            <w:color w:val="000000" w:themeColor="text1"/>
            <w:sz w:val="36"/>
          </w:rPr>
          <w:t>明</w:t>
        </w:r>
        <w:r w:rsidR="0096001B" w:rsidDel="007A6AE6">
          <w:rPr>
            <w:rFonts w:eastAsia="楷体_GB2312"/>
            <w:color w:val="000000" w:themeColor="text1"/>
            <w:sz w:val="36"/>
          </w:rPr>
          <w:t xml:space="preserve">  </w:t>
        </w:r>
        <w:r w:rsidR="0096001B" w:rsidDel="007A6AE6">
          <w:rPr>
            <w:rFonts w:eastAsia="楷体_GB2312" w:hint="eastAsia"/>
            <w:color w:val="000000" w:themeColor="text1"/>
            <w:sz w:val="36"/>
          </w:rPr>
          <w:t xml:space="preserve"> </w:t>
        </w:r>
        <w:r w:rsidR="0096001B" w:rsidDel="007A6AE6">
          <w:rPr>
            <w:rFonts w:eastAsia="楷体_GB2312" w:hint="eastAsia"/>
            <w:color w:val="000000" w:themeColor="text1"/>
            <w:sz w:val="36"/>
          </w:rPr>
          <w:t>书</w:t>
        </w:r>
      </w:moveFrom>
    </w:p>
    <w:p w14:paraId="3E7F9CDA" w14:textId="2D1AE3B8" w:rsidR="00B52E8B" w:rsidDel="007A6AE6" w:rsidRDefault="0096001B">
      <w:pPr>
        <w:pStyle w:val="2"/>
        <w:ind w:firstLine="0"/>
        <w:rPr>
          <w:moveFrom w:id="658" w:author="LWL" w:date="2018-01-24T04:19:00Z"/>
          <w:rFonts w:eastAsia="幼圆"/>
          <w:color w:val="000000" w:themeColor="text1"/>
          <w:sz w:val="24"/>
        </w:rPr>
      </w:pPr>
      <w:moveFrom w:id="659" w:author="LWL" w:date="2018-01-24T04:19:00Z">
        <w:r w:rsidDel="007A6AE6">
          <w:rPr>
            <w:rFonts w:eastAsia="楷体_GB2312"/>
            <w:noProof/>
            <w:color w:val="000000" w:themeColor="text1"/>
            <w:sz w:val="36"/>
          </w:rPr>
          <mc:AlternateContent>
            <mc:Choice Requires="wps">
              <w:drawing>
                <wp:anchor distT="0" distB="0" distL="114300" distR="114300" simplePos="0" relativeHeight="251680768" behindDoc="0" locked="0" layoutInCell="0" allowOverlap="1">
                  <wp:simplePos x="0" y="0"/>
                  <wp:positionH relativeFrom="column">
                    <wp:posOffset>65405</wp:posOffset>
                  </wp:positionH>
                  <wp:positionV relativeFrom="paragraph">
                    <wp:posOffset>0</wp:posOffset>
                  </wp:positionV>
                  <wp:extent cx="6057900"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0768;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MwFt7QAAAABAEA&#10;AA8AAAAAAAAAAQAgAAAAIgAAAGRycy9kb3ducmV2LnhtbFBLAQIUABQAAAAIAIdO4kBSzH7FsAEA&#10;AFMDAAAOAAAAAAAAAAEAIAAAAB8BAABkcnMvZTJvRG9jLnhtbFBLBQYAAAAABgAGAFkBAABBBQAA&#10;AAA=&#10;">
                  <v:fill on="f" focussize="0,0"/>
                  <v:stroke weight="1.5pt" color="#000000" joinstyle="round"/>
                  <v:imagedata o:title=""/>
                  <o:lock v:ext="edit" aspectratio="f"/>
                </v:line>
              </w:pict>
            </mc:Fallback>
          </mc:AlternateContent>
        </w:r>
      </w:moveFrom>
    </w:p>
    <w:moveFromRangeEnd w:id="656"/>
    <w:p w14:paraId="40B11E27" w14:textId="13330D6D" w:rsidR="00B52E8B" w:rsidDel="008D20DA" w:rsidRDefault="0096001B">
      <w:pPr>
        <w:pStyle w:val="2"/>
        <w:ind w:firstLine="0"/>
        <w:rPr>
          <w:del w:id="660" w:author="LWL" w:date="2018-01-24T04:04:00Z"/>
          <w:color w:val="000000" w:themeColor="text1"/>
          <w:sz w:val="24"/>
        </w:rPr>
      </w:pPr>
      <w:del w:id="661" w:author="LWL" w:date="2018-01-24T04:04:00Z">
        <w:r w:rsidDel="008D20DA">
          <w:rPr>
            <w:rFonts w:hint="eastAsia"/>
            <w:color w:val="000000" w:themeColor="text1"/>
            <w:sz w:val="24"/>
          </w:rPr>
          <w:delText>[</w:delText>
        </w:r>
        <w:r w:rsidDel="008D20DA">
          <w:rPr>
            <w:color w:val="000000" w:themeColor="text1"/>
            <w:sz w:val="24"/>
          </w:rPr>
          <w:delText xml:space="preserve">016] </w:delText>
        </w:r>
        <w:commentRangeStart w:id="662"/>
        <w:r w:rsidDel="008D20DA">
          <w:rPr>
            <w:rFonts w:hint="eastAsia"/>
            <w:color w:val="000000" w:themeColor="text1"/>
            <w:sz w:val="24"/>
          </w:rPr>
          <w:delText>（5）维修Agent</w:delText>
        </w:r>
        <w:r w:rsidDel="008D20DA">
          <w:rPr>
            <w:color w:val="000000" w:themeColor="text1"/>
            <w:sz w:val="24"/>
          </w:rPr>
          <w:delText>:</w:delText>
        </w:r>
        <w:commentRangeEnd w:id="662"/>
        <w:r w:rsidDel="008D20DA">
          <w:commentReference w:id="662"/>
        </w:r>
      </w:del>
    </w:p>
    <w:p w14:paraId="278E757F" w14:textId="069D2EE8" w:rsidR="00B52E8B" w:rsidDel="008D20DA" w:rsidRDefault="0096001B">
      <w:pPr>
        <w:pStyle w:val="2"/>
        <w:ind w:firstLine="360"/>
        <w:rPr>
          <w:del w:id="663" w:author="LWL" w:date="2018-01-24T04:04:00Z"/>
          <w:color w:val="000000" w:themeColor="text1"/>
          <w:sz w:val="24"/>
        </w:rPr>
      </w:pPr>
      <w:del w:id="664" w:author="LWL" w:date="2018-01-24T04:04:00Z">
        <w:r w:rsidDel="008D20DA">
          <w:rPr>
            <w:rFonts w:hint="eastAsia"/>
            <w:color w:val="000000" w:themeColor="text1"/>
            <w:sz w:val="24"/>
          </w:rPr>
          <w:delText>维修Agent代表系统中的维修人员，对维修人员的故障检测和维修过程进行模拟仿真，仿真的数据主要包括故障类型、故障造成的影响（工作效率下降、无法运作等）、维修的时间等。根据该Agent的仿真结果，原本分配在故障设备上的装配任务需要进行重新分配，即通知资源模块开启重调度过程。维修Agent的工作集中在模拟仿真，因此内部模型结构只设有动态数据库、静态数据库、调度执行模块、通信管理模块：</w:delText>
        </w:r>
      </w:del>
    </w:p>
    <w:p w14:paraId="1F3E45AE" w14:textId="61778EF2" w:rsidR="00B52E8B" w:rsidDel="008D20DA" w:rsidRDefault="0096001B">
      <w:pPr>
        <w:pStyle w:val="2"/>
        <w:ind w:firstLine="0"/>
        <w:rPr>
          <w:del w:id="665" w:author="LWL" w:date="2018-01-24T04:04:00Z"/>
          <w:color w:val="000000" w:themeColor="text1"/>
          <w:sz w:val="24"/>
        </w:rPr>
      </w:pPr>
      <w:del w:id="666" w:author="LWL" w:date="2018-01-24T04:04:00Z">
        <w:r w:rsidDel="008D20DA">
          <w:rPr>
            <w:rFonts w:hint="eastAsia"/>
            <w:color w:val="000000" w:themeColor="text1"/>
            <w:sz w:val="24"/>
          </w:rPr>
          <w:delText>1）动态数据库：记录对应维修人员模拟仿真的数据，包括维修人员的工作状态（等待中、维修中）、需处理的故障项目集合与各项目对应的处理耗时（开始时间和结束时间）等。</w:delText>
        </w:r>
      </w:del>
    </w:p>
    <w:p w14:paraId="3303F50F" w14:textId="6002551D" w:rsidR="00B52E8B" w:rsidDel="008D20DA" w:rsidRDefault="0096001B">
      <w:pPr>
        <w:pStyle w:val="2"/>
        <w:ind w:firstLine="0"/>
        <w:rPr>
          <w:del w:id="667" w:author="LWL" w:date="2018-01-24T04:04:00Z"/>
          <w:color w:val="000000" w:themeColor="text1"/>
          <w:sz w:val="24"/>
        </w:rPr>
      </w:pPr>
      <w:del w:id="668" w:author="LWL" w:date="2018-01-24T04:04:00Z">
        <w:r w:rsidDel="008D20DA">
          <w:rPr>
            <w:rFonts w:hint="eastAsia"/>
            <w:color w:val="000000" w:themeColor="text1"/>
            <w:sz w:val="24"/>
          </w:rPr>
          <w:delText>2）静态数据库：记录对应维修人员的历史维修数据，维修次数、维修耗时、维修的故障类型等。</w:delText>
        </w:r>
      </w:del>
    </w:p>
    <w:p w14:paraId="39DD19EA" w14:textId="4DDD51BA" w:rsidR="00B52E8B" w:rsidDel="008D20DA" w:rsidRDefault="0096001B">
      <w:pPr>
        <w:pStyle w:val="2"/>
        <w:ind w:firstLine="0"/>
        <w:rPr>
          <w:del w:id="669" w:author="LWL" w:date="2018-01-24T04:04:00Z"/>
          <w:color w:val="000000" w:themeColor="text1"/>
          <w:sz w:val="24"/>
        </w:rPr>
      </w:pPr>
      <w:del w:id="670" w:author="LWL" w:date="2018-01-24T04:04:00Z">
        <w:r w:rsidDel="008D20DA">
          <w:rPr>
            <w:rFonts w:hint="eastAsia"/>
            <w:color w:val="000000" w:themeColor="text1"/>
            <w:sz w:val="24"/>
          </w:rPr>
          <w:delText>3）调度执行模块：对维修人员的工作状况和进度进行实时仿真。仿真结果可以真实地反映维修人员当前所维修的设备、维修的进度。每完成一个维修项目都需要通知资源模块，表示故障已修复，可重新投入工作，参与调度。</w:delText>
        </w:r>
      </w:del>
    </w:p>
    <w:p w14:paraId="7237FB33" w14:textId="77777777" w:rsidR="00B52E8B" w:rsidRDefault="00B52E8B">
      <w:pPr>
        <w:pStyle w:val="2"/>
        <w:ind w:firstLine="0"/>
        <w:rPr>
          <w:color w:val="000000" w:themeColor="text1"/>
          <w:sz w:val="24"/>
        </w:rPr>
      </w:pPr>
    </w:p>
    <w:p w14:paraId="68ACC185" w14:textId="77777777" w:rsidR="00B52E8B" w:rsidRDefault="0096001B">
      <w:pPr>
        <w:pStyle w:val="2"/>
        <w:ind w:firstLine="0"/>
        <w:rPr>
          <w:b/>
          <w:color w:val="000000" w:themeColor="text1"/>
          <w:sz w:val="24"/>
        </w:rPr>
      </w:pPr>
      <w:r>
        <w:rPr>
          <w:rFonts w:hint="eastAsia"/>
          <w:b/>
          <w:color w:val="000000" w:themeColor="text1"/>
          <w:sz w:val="24"/>
        </w:rPr>
        <w:t>附图说明</w:t>
      </w:r>
      <w:r>
        <w:rPr>
          <w:rFonts w:hint="eastAsia"/>
          <w:b/>
          <w:color w:val="000000" w:themeColor="text1"/>
          <w:sz w:val="24"/>
        </w:rPr>
        <w:tab/>
      </w:r>
    </w:p>
    <w:p w14:paraId="4688FE08"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017] </w:t>
      </w:r>
      <w:r>
        <w:rPr>
          <w:rFonts w:hint="eastAsia"/>
          <w:color w:val="000000" w:themeColor="text1"/>
          <w:sz w:val="24"/>
        </w:rPr>
        <w:t>图1是本发明中调度系统的结构示意图</w:t>
      </w:r>
    </w:p>
    <w:p w14:paraId="10865645" w14:textId="77777777" w:rsidR="00B52E8B" w:rsidRDefault="0096001B">
      <w:pPr>
        <w:pStyle w:val="2"/>
        <w:ind w:firstLine="425"/>
        <w:rPr>
          <w:color w:val="000000" w:themeColor="text1"/>
          <w:sz w:val="24"/>
        </w:rPr>
      </w:pPr>
      <w:r>
        <w:rPr>
          <w:rFonts w:hint="eastAsia"/>
          <w:color w:val="000000" w:themeColor="text1"/>
          <w:sz w:val="24"/>
        </w:rPr>
        <w:t>图2是本发明中Agent的内部模型设计图。</w:t>
      </w:r>
    </w:p>
    <w:p w14:paraId="6B519B39" w14:textId="77777777" w:rsidR="007A6AE6" w:rsidRDefault="007A6AE6" w:rsidP="007A6AE6">
      <w:pPr>
        <w:jc w:val="center"/>
        <w:rPr>
          <w:moveTo w:id="671" w:author="LWL" w:date="2018-01-24T04:19:00Z"/>
          <w:rFonts w:eastAsia="楷体_GB2312"/>
          <w:color w:val="000000" w:themeColor="text1"/>
          <w:sz w:val="36"/>
        </w:rPr>
      </w:pPr>
      <w:moveToRangeStart w:id="672" w:author="LWL" w:date="2018-01-24T04:19:00Z" w:name="move504530876"/>
      <w:moveTo w:id="673" w:author="LWL" w:date="2018-01-24T04:19: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moveTo>
    </w:p>
    <w:p w14:paraId="34BCD99C" w14:textId="77777777" w:rsidR="007A6AE6" w:rsidDel="007A6AE6" w:rsidRDefault="007A6AE6" w:rsidP="007A6AE6">
      <w:pPr>
        <w:pStyle w:val="2"/>
        <w:ind w:firstLine="0"/>
        <w:rPr>
          <w:del w:id="674" w:author="LWL" w:date="2018-01-24T04:19:00Z"/>
          <w:moveTo w:id="675" w:author="LWL" w:date="2018-01-24T04:19:00Z"/>
          <w:rFonts w:eastAsia="幼圆"/>
          <w:color w:val="000000" w:themeColor="text1"/>
          <w:sz w:val="24"/>
        </w:rPr>
      </w:pPr>
      <w:moveTo w:id="676" w:author="LWL" w:date="2018-01-24T04:19:00Z">
        <w:r>
          <w:rPr>
            <w:rFonts w:eastAsia="楷体_GB2312"/>
            <w:noProof/>
            <w:color w:val="000000" w:themeColor="text1"/>
            <w:sz w:val="36"/>
          </w:rPr>
          <mc:AlternateContent>
            <mc:Choice Requires="wps">
              <w:drawing>
                <wp:anchor distT="0" distB="0" distL="114300" distR="114300" simplePos="0" relativeHeight="251703296" behindDoc="0" locked="0" layoutInCell="0" allowOverlap="1" wp14:anchorId="4BF511E8" wp14:editId="13BCE220">
                  <wp:simplePos x="0" y="0"/>
                  <wp:positionH relativeFrom="column">
                    <wp:posOffset>65405</wp:posOffset>
                  </wp:positionH>
                  <wp:positionV relativeFrom="paragraph">
                    <wp:posOffset>0</wp:posOffset>
                  </wp:positionV>
                  <wp:extent cx="6057900" cy="0"/>
                  <wp:effectExtent l="0" t="0" r="0" b="0"/>
                  <wp:wrapNone/>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10874CEF" id="Line 4"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J447wm2AQAAUwMAAA4AAAAAAAAAAAAAAAAALgIAAGRycy9lMm9Eb2MueG1s&#10;UEsBAi0AFAAGAAgAAAAhALfXQD/XAAAABAEAAA8AAAAAAAAAAAAAAAAAEAQAAGRycy9kb3ducmV2&#10;LnhtbFBLBQYAAAAABAAEAPMAAAAUBQAAAAA=&#10;" o:allowincell="f" strokeweight="1.5pt"/>
              </w:pict>
            </mc:Fallback>
          </mc:AlternateContent>
        </w:r>
      </w:moveTo>
    </w:p>
    <w:moveToRangeEnd w:id="672"/>
    <w:p w14:paraId="36C3FBB4" w14:textId="77777777" w:rsidR="007A6AE6" w:rsidRDefault="007A6AE6" w:rsidP="007A6AE6">
      <w:pPr>
        <w:pStyle w:val="2"/>
        <w:ind w:firstLine="0"/>
        <w:rPr>
          <w:ins w:id="677" w:author="LWL" w:date="2018-01-24T04:19:00Z"/>
          <w:rFonts w:hint="eastAsia"/>
          <w:color w:val="000000" w:themeColor="text1"/>
          <w:sz w:val="24"/>
        </w:rPr>
        <w:pPrChange w:id="678" w:author="LWL" w:date="2018-01-24T04:19:00Z">
          <w:pPr>
            <w:pStyle w:val="2"/>
            <w:ind w:firstLine="425"/>
          </w:pPr>
        </w:pPrChange>
      </w:pPr>
    </w:p>
    <w:p w14:paraId="0CA854FC" w14:textId="78036EF1" w:rsidR="00B52E8B" w:rsidRDefault="0096001B">
      <w:pPr>
        <w:pStyle w:val="2"/>
        <w:ind w:firstLine="425"/>
        <w:rPr>
          <w:color w:val="000000" w:themeColor="text1"/>
          <w:sz w:val="24"/>
        </w:rPr>
      </w:pPr>
      <w:r>
        <w:rPr>
          <w:rFonts w:hint="eastAsia"/>
          <w:color w:val="000000" w:themeColor="text1"/>
          <w:sz w:val="24"/>
        </w:rPr>
        <w:t>图3是本发明中资源模块执行</w:t>
      </w:r>
      <w:ins w:id="679" w:author="LWL" w:date="2018-01-24T04:04:00Z">
        <w:r w:rsidR="008D20DA">
          <w:rPr>
            <w:rFonts w:hint="eastAsia"/>
            <w:color w:val="000000" w:themeColor="text1"/>
            <w:sz w:val="24"/>
          </w:rPr>
          <w:t>基于订单</w:t>
        </w:r>
      </w:ins>
      <w:r>
        <w:rPr>
          <w:rFonts w:hint="eastAsia"/>
          <w:color w:val="000000" w:themeColor="text1"/>
          <w:sz w:val="24"/>
        </w:rPr>
        <w:t>任务</w:t>
      </w:r>
      <w:ins w:id="680" w:author="LWL" w:date="2018-01-24T04:04:00Z">
        <w:r w:rsidR="008D20DA">
          <w:rPr>
            <w:rFonts w:hint="eastAsia"/>
            <w:color w:val="000000" w:themeColor="text1"/>
            <w:sz w:val="24"/>
          </w:rPr>
          <w:t>的</w:t>
        </w:r>
      </w:ins>
      <w:r>
        <w:rPr>
          <w:rFonts w:hint="eastAsia"/>
          <w:color w:val="000000" w:themeColor="text1"/>
          <w:sz w:val="24"/>
        </w:rPr>
        <w:t>分解分配</w:t>
      </w:r>
      <w:ins w:id="681" w:author="LWL" w:date="2018-01-24T04:04:00Z">
        <w:r w:rsidR="008D20DA">
          <w:rPr>
            <w:rFonts w:hint="eastAsia"/>
            <w:color w:val="000000" w:themeColor="text1"/>
            <w:sz w:val="24"/>
          </w:rPr>
          <w:t>方法</w:t>
        </w:r>
      </w:ins>
      <w:del w:id="682" w:author="LWL" w:date="2018-01-24T04:04:00Z">
        <w:r w:rsidDel="008D20DA">
          <w:rPr>
            <w:rFonts w:hint="eastAsia"/>
            <w:color w:val="000000" w:themeColor="text1"/>
            <w:sz w:val="24"/>
          </w:rPr>
          <w:delText>规则</w:delText>
        </w:r>
      </w:del>
      <w:r>
        <w:rPr>
          <w:rFonts w:hint="eastAsia"/>
          <w:color w:val="000000" w:themeColor="text1"/>
          <w:sz w:val="24"/>
        </w:rPr>
        <w:t>的流程图。</w:t>
      </w:r>
    </w:p>
    <w:p w14:paraId="30D0F8B3" w14:textId="4D0D17FC" w:rsidR="00B52E8B" w:rsidRDefault="0096001B">
      <w:pPr>
        <w:pStyle w:val="2"/>
        <w:ind w:firstLine="425"/>
        <w:rPr>
          <w:color w:val="000000" w:themeColor="text1"/>
          <w:sz w:val="24"/>
        </w:rPr>
      </w:pPr>
      <w:r>
        <w:rPr>
          <w:rFonts w:hint="eastAsia"/>
          <w:color w:val="000000" w:themeColor="text1"/>
          <w:sz w:val="24"/>
        </w:rPr>
        <w:t>图4是本发明中算法Agent执行调度</w:t>
      </w:r>
      <w:ins w:id="683" w:author="LWL" w:date="2018-01-24T04:04:00Z">
        <w:r w:rsidR="008D20DA">
          <w:rPr>
            <w:rFonts w:hint="eastAsia"/>
            <w:color w:val="000000" w:themeColor="text1"/>
            <w:sz w:val="24"/>
          </w:rPr>
          <w:t>方法</w:t>
        </w:r>
      </w:ins>
      <w:del w:id="684" w:author="LWL" w:date="2018-01-24T04:04:00Z">
        <w:r w:rsidDel="008D20DA">
          <w:rPr>
            <w:rFonts w:hint="eastAsia"/>
            <w:color w:val="000000" w:themeColor="text1"/>
            <w:sz w:val="24"/>
          </w:rPr>
          <w:delText>规则</w:delText>
        </w:r>
      </w:del>
      <w:r>
        <w:rPr>
          <w:rFonts w:hint="eastAsia"/>
          <w:color w:val="000000" w:themeColor="text1"/>
          <w:sz w:val="24"/>
        </w:rPr>
        <w:t>的流程图。</w:t>
      </w:r>
    </w:p>
    <w:p w14:paraId="5BE1CADC" w14:textId="77777777" w:rsidR="00B52E8B" w:rsidRDefault="00B52E8B">
      <w:pPr>
        <w:pStyle w:val="2"/>
        <w:ind w:firstLine="425"/>
        <w:rPr>
          <w:color w:val="000000" w:themeColor="text1"/>
          <w:sz w:val="24"/>
        </w:rPr>
      </w:pPr>
    </w:p>
    <w:p w14:paraId="00303FFA" w14:textId="77777777" w:rsidR="00B52E8B" w:rsidRDefault="0096001B">
      <w:pPr>
        <w:pStyle w:val="2"/>
        <w:ind w:firstLine="0"/>
        <w:rPr>
          <w:b/>
          <w:color w:val="000000" w:themeColor="text1"/>
          <w:sz w:val="24"/>
        </w:rPr>
      </w:pPr>
      <w:r>
        <w:rPr>
          <w:rFonts w:hint="eastAsia"/>
          <w:b/>
          <w:color w:val="000000" w:themeColor="text1"/>
          <w:sz w:val="24"/>
        </w:rPr>
        <w:t>具体实施方式</w:t>
      </w:r>
    </w:p>
    <w:p w14:paraId="56131C6E" w14:textId="0E79866F"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018] </w:t>
      </w:r>
      <w:r>
        <w:rPr>
          <w:rFonts w:hint="eastAsia"/>
          <w:color w:val="000000" w:themeColor="text1"/>
          <w:sz w:val="24"/>
        </w:rPr>
        <w:t>实施例1：如附图1所示，本发明的基于多Agent的空调装配生产动态调度系统的主要由三大模块构成：资源模块、管理模块和监控模块。资源模块由车间Agent、设备Agent、算法Agen</w:t>
      </w:r>
      <w:ins w:id="685" w:author="LWL" w:date="2018-01-24T04:05:00Z">
        <w:r w:rsidR="008D20DA">
          <w:rPr>
            <w:rFonts w:hint="eastAsia"/>
            <w:color w:val="000000" w:themeColor="text1"/>
            <w:sz w:val="24"/>
          </w:rPr>
          <w:t>t</w:t>
        </w:r>
      </w:ins>
      <w:del w:id="686" w:author="LWL" w:date="2018-01-24T04:05:00Z">
        <w:r w:rsidDel="008D20DA">
          <w:rPr>
            <w:rFonts w:hint="eastAsia"/>
            <w:color w:val="000000" w:themeColor="text1"/>
            <w:sz w:val="24"/>
          </w:rPr>
          <w:delText>t、维修Agent</w:delText>
        </w:r>
      </w:del>
      <w:r>
        <w:rPr>
          <w:rFonts w:hint="eastAsia"/>
          <w:color w:val="000000" w:themeColor="text1"/>
          <w:sz w:val="24"/>
        </w:rPr>
        <w:t>组成；管理模块根据车间、设备的数量和规模由若干管理Agent组成；监控模块由若干监控Agent组成。此外工艺Agent独立于三大模块，专门负责工艺信息的管理，为三大模块提供数据查询接口。如附图2所示，除了工艺Agent的功能较为单一外，其他Agent的内部模型均设有动态数据库、静态数据库、推理机、通信管理模块、调度执行模块。当空调装配生产动态调度系统启动时，执行以下操作：</w:t>
      </w:r>
    </w:p>
    <w:p w14:paraId="36369429" w14:textId="77777777" w:rsidR="00B52E8B" w:rsidRDefault="0096001B">
      <w:pPr>
        <w:pStyle w:val="2"/>
        <w:ind w:firstLine="0"/>
        <w:rPr>
          <w:color w:val="000000" w:themeColor="text1"/>
          <w:sz w:val="24"/>
        </w:rPr>
      </w:pPr>
      <w:r>
        <w:rPr>
          <w:rFonts w:hint="eastAsia"/>
          <w:color w:val="000000" w:themeColor="text1"/>
          <w:sz w:val="24"/>
        </w:rPr>
        <w:t>（1）启动管理模块，初始化其中的管理Agent。管理Agent运行于整个调度系统的中枢，相当于中央服务器。管理Agent启动后，初始化注册/注销模块，监听来自其他Agent的注册/注销请求；之后依次初始化动态数据库、推理机、调度执行模块、自学习模块，并连接静态数据库。</w:t>
      </w:r>
    </w:p>
    <w:p w14:paraId="66DEB5D8" w14:textId="77777777" w:rsidR="00B52E8B" w:rsidRDefault="0096001B">
      <w:pPr>
        <w:pStyle w:val="2"/>
        <w:ind w:firstLine="0"/>
        <w:rPr>
          <w:color w:val="000000" w:themeColor="text1"/>
          <w:sz w:val="24"/>
        </w:rPr>
      </w:pPr>
      <w:r>
        <w:rPr>
          <w:rFonts w:hint="eastAsia"/>
          <w:color w:val="000000" w:themeColor="text1"/>
          <w:sz w:val="24"/>
        </w:rPr>
        <w:t>（2）启动工艺Ag</w:t>
      </w:r>
      <w:r>
        <w:rPr>
          <w:color w:val="000000" w:themeColor="text1"/>
          <w:sz w:val="24"/>
        </w:rPr>
        <w:t>ent</w:t>
      </w:r>
      <w:r>
        <w:rPr>
          <w:rFonts w:hint="eastAsia"/>
          <w:color w:val="000000" w:themeColor="text1"/>
          <w:sz w:val="24"/>
        </w:rPr>
        <w:t>。工艺Agent为其他Agent提供数据查询服务，因此启动顺序仅次于管理Agent。启动后，工艺Agent先向管理Agent发送注册请求，请求中标注有I</w:t>
      </w:r>
      <w:r>
        <w:rPr>
          <w:color w:val="000000" w:themeColor="text1"/>
          <w:sz w:val="24"/>
        </w:rPr>
        <w:t>P</w:t>
      </w:r>
      <w:r>
        <w:rPr>
          <w:rFonts w:hint="eastAsia"/>
          <w:color w:val="000000" w:themeColor="text1"/>
          <w:sz w:val="24"/>
        </w:rPr>
        <w:t>和端口。工艺Agent连接静态数据库后，读取空调产品和库存的原料信息，发送到管理Agent，与管理Agent的数据库进行部分关键信息的同步。</w:t>
      </w:r>
    </w:p>
    <w:p w14:paraId="08F30E37" w14:textId="77777777" w:rsidR="00B52E8B" w:rsidRDefault="0096001B">
      <w:pPr>
        <w:pStyle w:val="2"/>
        <w:ind w:firstLine="0"/>
        <w:rPr>
          <w:color w:val="000000" w:themeColor="text1"/>
          <w:sz w:val="24"/>
        </w:rPr>
      </w:pPr>
      <w:r>
        <w:rPr>
          <w:rFonts w:hint="eastAsia"/>
          <w:color w:val="000000" w:themeColor="text1"/>
          <w:sz w:val="24"/>
        </w:rPr>
        <w:t>（3）启动资源模块。资源模块的主体是若干资源Agent，并不随中央服务器的启</w:t>
      </w:r>
    </w:p>
    <w:p w14:paraId="6F751949" w14:textId="5EFDC247" w:rsidR="00B52E8B" w:rsidDel="007A6AE6" w:rsidRDefault="0096001B">
      <w:pPr>
        <w:jc w:val="center"/>
        <w:rPr>
          <w:del w:id="687" w:author="LWL" w:date="2018-01-24T04:19:00Z"/>
          <w:rFonts w:eastAsia="楷体_GB2312"/>
          <w:color w:val="000000" w:themeColor="text1"/>
          <w:sz w:val="36"/>
        </w:rPr>
      </w:pPr>
      <w:del w:id="688" w:author="LWL" w:date="2018-01-24T04:19:00Z">
        <w:r w:rsidDel="007A6AE6">
          <w:rPr>
            <w:rFonts w:eastAsia="楷体_GB2312" w:hint="eastAsia"/>
            <w:color w:val="000000" w:themeColor="text1"/>
            <w:sz w:val="36"/>
          </w:rPr>
          <w:delText>说</w:delText>
        </w:r>
        <w:r w:rsidDel="007A6AE6">
          <w:rPr>
            <w:rFonts w:eastAsia="楷体_GB2312" w:hint="eastAsia"/>
            <w:color w:val="000000" w:themeColor="text1"/>
            <w:sz w:val="36"/>
          </w:rPr>
          <w:delText xml:space="preserve">  </w:delText>
        </w:r>
        <w:r w:rsidDel="007A6AE6">
          <w:rPr>
            <w:rFonts w:eastAsia="楷体_GB2312"/>
            <w:color w:val="000000" w:themeColor="text1"/>
            <w:sz w:val="36"/>
          </w:rPr>
          <w:delText xml:space="preserve"> </w:delText>
        </w:r>
        <w:r w:rsidDel="007A6AE6">
          <w:rPr>
            <w:rFonts w:eastAsia="楷体_GB2312" w:hint="eastAsia"/>
            <w:color w:val="000000" w:themeColor="text1"/>
            <w:sz w:val="36"/>
          </w:rPr>
          <w:delText>明</w:delText>
        </w:r>
        <w:r w:rsidDel="007A6AE6">
          <w:rPr>
            <w:rFonts w:eastAsia="楷体_GB2312"/>
            <w:color w:val="000000" w:themeColor="text1"/>
            <w:sz w:val="36"/>
          </w:rPr>
          <w:delText xml:space="preserve">  </w:delText>
        </w:r>
        <w:r w:rsidDel="007A6AE6">
          <w:rPr>
            <w:rFonts w:eastAsia="楷体_GB2312" w:hint="eastAsia"/>
            <w:color w:val="000000" w:themeColor="text1"/>
            <w:sz w:val="36"/>
          </w:rPr>
          <w:delText xml:space="preserve"> </w:delText>
        </w:r>
        <w:r w:rsidDel="007A6AE6">
          <w:rPr>
            <w:rFonts w:eastAsia="楷体_GB2312" w:hint="eastAsia"/>
            <w:color w:val="000000" w:themeColor="text1"/>
            <w:sz w:val="36"/>
          </w:rPr>
          <w:delText>书</w:delText>
        </w:r>
      </w:del>
    </w:p>
    <w:p w14:paraId="7A580665" w14:textId="30DBF0C6" w:rsidR="00B52E8B" w:rsidDel="007A6AE6" w:rsidRDefault="0096001B">
      <w:pPr>
        <w:pStyle w:val="2"/>
        <w:ind w:firstLine="0"/>
        <w:rPr>
          <w:del w:id="689" w:author="LWL" w:date="2018-01-24T04:19:00Z"/>
          <w:rFonts w:eastAsia="幼圆"/>
          <w:color w:val="000000" w:themeColor="text1"/>
          <w:sz w:val="24"/>
        </w:rPr>
      </w:pPr>
      <w:del w:id="690" w:author="LWL" w:date="2018-01-24T04:19:00Z">
        <w:r w:rsidDel="007A6AE6">
          <w:rPr>
            <w:rFonts w:eastAsia="楷体_GB2312"/>
            <w:noProof/>
            <w:color w:val="000000" w:themeColor="text1"/>
            <w:sz w:val="36"/>
          </w:rPr>
          <mc:AlternateContent>
            <mc:Choice Requires="wps">
              <w:drawing>
                <wp:anchor distT="0" distB="0" distL="114300" distR="114300" simplePos="0" relativeHeight="2516828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28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BdOiFGvAQAA&#10;UwMAAA4AAAAAAAAAAQAgAAAAHwEAAGRycy9lMm9Eb2MueG1sUEsFBgAAAAAGAAYAWQEAAEAFAAAA&#10;AA==&#10;">
                  <v:fill on="f" focussize="0,0"/>
                  <v:stroke weight="1.5pt" color="#000000" joinstyle="round"/>
                  <v:imagedata o:title=""/>
                  <o:lock v:ext="edit" aspectratio="f"/>
                </v:line>
              </w:pict>
            </mc:Fallback>
          </mc:AlternateContent>
        </w:r>
      </w:del>
    </w:p>
    <w:p w14:paraId="1DFA3AB8" w14:textId="2A9D36A0" w:rsidR="00B52E8B" w:rsidRDefault="0096001B">
      <w:pPr>
        <w:pStyle w:val="2"/>
        <w:ind w:firstLine="0"/>
        <w:rPr>
          <w:color w:val="000000" w:themeColor="text1"/>
          <w:sz w:val="24"/>
        </w:rPr>
      </w:pPr>
      <w:r>
        <w:rPr>
          <w:rFonts w:hint="eastAsia"/>
          <w:color w:val="000000" w:themeColor="text1"/>
          <w:sz w:val="24"/>
        </w:rPr>
        <w:t>动而启动，这是由于空调装配生产动态调度系统是分布式的系统，各制造工厂、车间设备资源可能位于任意的地理位置。当某一车间及其中的设备、机械</w:t>
      </w:r>
      <w:proofErr w:type="gramStart"/>
      <w:r>
        <w:rPr>
          <w:rFonts w:hint="eastAsia"/>
          <w:color w:val="000000" w:themeColor="text1"/>
          <w:sz w:val="24"/>
        </w:rPr>
        <w:t>臂开始</w:t>
      </w:r>
      <w:proofErr w:type="gramEnd"/>
      <w:r>
        <w:rPr>
          <w:rFonts w:hint="eastAsia"/>
          <w:color w:val="000000" w:themeColor="text1"/>
          <w:sz w:val="24"/>
        </w:rPr>
        <w:t>运作时，相应的车间Agent和设备Agent会依次启动，并初始化自身的各个模块，然后根据设备的工作状态和进度进行模拟仿真，并将相关数据呈现在界面上。各Agent启动后，</w:t>
      </w:r>
      <w:proofErr w:type="gramStart"/>
      <w:r>
        <w:rPr>
          <w:rFonts w:hint="eastAsia"/>
          <w:color w:val="000000" w:themeColor="text1"/>
          <w:sz w:val="24"/>
        </w:rPr>
        <w:t>需第一时间</w:t>
      </w:r>
      <w:proofErr w:type="gramEnd"/>
      <w:r>
        <w:rPr>
          <w:rFonts w:hint="eastAsia"/>
          <w:color w:val="000000" w:themeColor="text1"/>
          <w:sz w:val="24"/>
        </w:rPr>
        <w:t>向管理Agent发送注册请求，其次设备Agent需要向所属的车间Agent发送Agent信息，同样包括I</w:t>
      </w:r>
      <w:r>
        <w:rPr>
          <w:color w:val="000000" w:themeColor="text1"/>
          <w:sz w:val="24"/>
        </w:rPr>
        <w:t>P</w:t>
      </w:r>
      <w:r>
        <w:rPr>
          <w:rFonts w:hint="eastAsia"/>
          <w:color w:val="000000" w:themeColor="text1"/>
          <w:sz w:val="24"/>
        </w:rPr>
        <w:t>、端口、种类、能力等。算法Agent和维修Agent是随车间Agent的启动而启动的。每个资源Agent都会对应启动一个算法Agent，算法Agent完成注册操作后，开启监听端口，等待来自资源Agent的计算请求</w:t>
      </w:r>
      <w:del w:id="691" w:author="LWL" w:date="2018-01-24T04:05:00Z">
        <w:r w:rsidDel="008D20DA">
          <w:rPr>
            <w:rFonts w:hint="eastAsia"/>
            <w:color w:val="000000" w:themeColor="text1"/>
            <w:sz w:val="24"/>
          </w:rPr>
          <w:delText>；车间Agent会根据其下的设备Agent数量启动若干维修Agent，维修Agent监听来自监控Agent的检测数据，负责对维修人员和设备的工作状态和进度进行模拟仿真。</w:delText>
        </w:r>
      </w:del>
      <w:ins w:id="692" w:author="LWL" w:date="2018-01-24T04:05:00Z">
        <w:r w:rsidR="008D20DA">
          <w:rPr>
            <w:rFonts w:hint="eastAsia"/>
            <w:color w:val="000000" w:themeColor="text1"/>
            <w:sz w:val="24"/>
          </w:rPr>
          <w:t>。</w:t>
        </w:r>
      </w:ins>
    </w:p>
    <w:p w14:paraId="23AB5938" w14:textId="77777777" w:rsidR="00B52E8B" w:rsidRDefault="0096001B">
      <w:pPr>
        <w:pStyle w:val="2"/>
        <w:ind w:firstLine="0"/>
        <w:rPr>
          <w:color w:val="000000" w:themeColor="text1"/>
          <w:sz w:val="24"/>
        </w:rPr>
      </w:pPr>
      <w:r>
        <w:rPr>
          <w:rFonts w:hint="eastAsia"/>
          <w:color w:val="000000" w:themeColor="text1"/>
          <w:sz w:val="24"/>
        </w:rPr>
        <w:t>（4）启动监控模块。监控模块的由若干监控Agent组成，数量由车间和设备的规模决定。当某一空调车间开始运作时，起监控职责的摄像头、R</w:t>
      </w:r>
      <w:r>
        <w:rPr>
          <w:color w:val="000000" w:themeColor="text1"/>
          <w:sz w:val="24"/>
        </w:rPr>
        <w:t>FID</w:t>
      </w:r>
      <w:r>
        <w:rPr>
          <w:rFonts w:hint="eastAsia"/>
          <w:color w:val="000000" w:themeColor="text1"/>
          <w:sz w:val="24"/>
        </w:rPr>
        <w:t>读取器、温度和气压检测设备等也会随之启动，对应的各类监控Agent初始化后连接监控设备，采集并分析监控数据，把各设备的工作进度发送至设备Agent，把设备的工作状态和故障信息发送至维修Agent。</w:t>
      </w:r>
    </w:p>
    <w:p w14:paraId="7E257677" w14:textId="77777777" w:rsidR="007A6AE6" w:rsidRDefault="0096001B">
      <w:pPr>
        <w:pStyle w:val="2"/>
        <w:ind w:firstLine="0"/>
        <w:rPr>
          <w:ins w:id="693" w:author="LWL" w:date="2018-01-24T04:19:00Z"/>
          <w:color w:val="000000" w:themeColor="text1"/>
          <w:sz w:val="24"/>
        </w:rPr>
      </w:pPr>
      <w:r>
        <w:rPr>
          <w:color w:val="000000" w:themeColor="text1"/>
          <w:sz w:val="24"/>
        </w:rPr>
        <w:t xml:space="preserve">[019] </w:t>
      </w:r>
      <w:r>
        <w:rPr>
          <w:rFonts w:hint="eastAsia"/>
          <w:color w:val="000000" w:themeColor="text1"/>
          <w:sz w:val="24"/>
        </w:rPr>
        <w:t>本调度系统中Agent之间是基于T</w:t>
      </w:r>
      <w:r>
        <w:rPr>
          <w:color w:val="000000" w:themeColor="text1"/>
          <w:sz w:val="24"/>
        </w:rPr>
        <w:t>CP</w:t>
      </w:r>
      <w:r>
        <w:rPr>
          <w:rFonts w:hint="eastAsia"/>
          <w:color w:val="000000" w:themeColor="text1"/>
          <w:sz w:val="24"/>
        </w:rPr>
        <w:t>的Sock</w:t>
      </w:r>
      <w:r>
        <w:rPr>
          <w:color w:val="000000" w:themeColor="text1"/>
          <w:sz w:val="24"/>
        </w:rPr>
        <w:t>et</w:t>
      </w:r>
      <w:r>
        <w:rPr>
          <w:rFonts w:hint="eastAsia"/>
          <w:color w:val="000000" w:themeColor="text1"/>
          <w:sz w:val="24"/>
        </w:rPr>
        <w:t>通信方式，资源Agent模块是分层次的结构，订单任务是通过发布/订阅的形式进行分解分配。各Agent的通信管理模块基本一致，使用线程池和阻塞消息队列处理来自其他Agent的请求。线程池中线程数目根据主机的C</w:t>
      </w:r>
      <w:r>
        <w:rPr>
          <w:color w:val="000000" w:themeColor="text1"/>
          <w:sz w:val="24"/>
        </w:rPr>
        <w:t>PU</w:t>
      </w:r>
      <w:r>
        <w:rPr>
          <w:rFonts w:hint="eastAsia"/>
          <w:color w:val="000000" w:themeColor="text1"/>
          <w:sz w:val="24"/>
        </w:rPr>
        <w:t>数目、C</w:t>
      </w:r>
      <w:r>
        <w:rPr>
          <w:color w:val="000000" w:themeColor="text1"/>
          <w:sz w:val="24"/>
        </w:rPr>
        <w:t>PU</w:t>
      </w:r>
      <w:r>
        <w:rPr>
          <w:rFonts w:hint="eastAsia"/>
          <w:color w:val="000000" w:themeColor="text1"/>
          <w:sz w:val="24"/>
        </w:rPr>
        <w:t>使用率、消息处理时间等计算，同步阻塞队列没有大小，每一个请求的入队操作必须对应一个出队操作，反之亦然。Agent根据自身的I</w:t>
      </w:r>
      <w:r>
        <w:rPr>
          <w:color w:val="000000" w:themeColor="text1"/>
          <w:sz w:val="24"/>
        </w:rPr>
        <w:t>P</w:t>
      </w:r>
      <w:r>
        <w:rPr>
          <w:rFonts w:hint="eastAsia"/>
          <w:color w:val="000000" w:themeColor="text1"/>
          <w:sz w:val="24"/>
        </w:rPr>
        <w:t>和端口开启监听，每当监听到其他Ag</w:t>
      </w:r>
      <w:r>
        <w:rPr>
          <w:color w:val="000000" w:themeColor="text1"/>
          <w:sz w:val="24"/>
        </w:rPr>
        <w:t>ent</w:t>
      </w:r>
      <w:r>
        <w:rPr>
          <w:rFonts w:hint="eastAsia"/>
          <w:color w:val="000000" w:themeColor="text1"/>
          <w:sz w:val="24"/>
        </w:rPr>
        <w:t>的消息请求时，使用</w:t>
      </w:r>
    </w:p>
    <w:p w14:paraId="08341BDC" w14:textId="77777777" w:rsidR="007A6AE6" w:rsidRDefault="007A6AE6" w:rsidP="007A6AE6">
      <w:pPr>
        <w:jc w:val="center"/>
        <w:rPr>
          <w:ins w:id="694" w:author="LWL" w:date="2018-01-24T04:19:00Z"/>
          <w:rFonts w:eastAsia="楷体_GB2312"/>
          <w:color w:val="000000" w:themeColor="text1"/>
          <w:sz w:val="36"/>
        </w:rPr>
      </w:pPr>
      <w:ins w:id="695" w:author="LWL" w:date="2018-01-24T04:19: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67291EEB" w14:textId="1A3600AA" w:rsidR="007A6AE6" w:rsidRPr="007A6AE6" w:rsidRDefault="007A6AE6">
      <w:pPr>
        <w:pStyle w:val="2"/>
        <w:ind w:firstLine="0"/>
        <w:rPr>
          <w:ins w:id="696" w:author="LWL" w:date="2018-01-24T04:19:00Z"/>
          <w:rFonts w:eastAsia="幼圆" w:hint="eastAsia"/>
          <w:color w:val="000000" w:themeColor="text1"/>
          <w:sz w:val="24"/>
          <w:rPrChange w:id="697" w:author="LWL" w:date="2018-01-24T04:19:00Z">
            <w:rPr>
              <w:ins w:id="698" w:author="LWL" w:date="2018-01-24T04:19:00Z"/>
              <w:rFonts w:hint="eastAsia"/>
              <w:color w:val="000000" w:themeColor="text1"/>
              <w:sz w:val="24"/>
            </w:rPr>
          </w:rPrChange>
        </w:rPr>
      </w:pPr>
      <w:ins w:id="699" w:author="LWL" w:date="2018-01-24T04:19:00Z">
        <w:r>
          <w:rPr>
            <w:rFonts w:eastAsia="楷体_GB2312"/>
            <w:noProof/>
            <w:color w:val="000000" w:themeColor="text1"/>
            <w:sz w:val="36"/>
          </w:rPr>
          <mc:AlternateContent>
            <mc:Choice Requires="wps">
              <w:drawing>
                <wp:anchor distT="0" distB="0" distL="114300" distR="114300" simplePos="0" relativeHeight="251705344" behindDoc="0" locked="0" layoutInCell="0" allowOverlap="1" wp14:anchorId="51ADD88D" wp14:editId="15597BE8">
                  <wp:simplePos x="0" y="0"/>
                  <wp:positionH relativeFrom="column">
                    <wp:posOffset>65405</wp:posOffset>
                  </wp:positionH>
                  <wp:positionV relativeFrom="paragraph">
                    <wp:posOffset>0</wp:posOffset>
                  </wp:positionV>
                  <wp:extent cx="6057900"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1DBED031" id="Line 4"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Nu6GZ22AQAAUwMAAA4AAAAAAAAAAAAAAAAALgIAAGRycy9lMm9Eb2MueG1s&#10;UEsBAi0AFAAGAAgAAAAhALfXQD/XAAAABAEAAA8AAAAAAAAAAAAAAAAAEAQAAGRycy9kb3ducmV2&#10;LnhtbFBLBQYAAAAABAAEAPMAAAAUBQAAAAA=&#10;" o:allowincell="f" strokeweight="1.5pt"/>
              </w:pict>
            </mc:Fallback>
          </mc:AlternateContent>
        </w:r>
      </w:ins>
    </w:p>
    <w:p w14:paraId="7F8A91E8" w14:textId="49B5FC4B" w:rsidR="00B52E8B" w:rsidRDefault="0096001B">
      <w:pPr>
        <w:pStyle w:val="2"/>
        <w:ind w:firstLine="0"/>
        <w:rPr>
          <w:color w:val="000000" w:themeColor="text1"/>
          <w:sz w:val="24"/>
        </w:rPr>
      </w:pPr>
      <w:r>
        <w:rPr>
          <w:rFonts w:hint="eastAsia"/>
          <w:color w:val="000000" w:themeColor="text1"/>
          <w:sz w:val="24"/>
        </w:rPr>
        <w:t>线程池中的空闲线程进行处理；当没有空闲线程时，新建线程。若线程数目已达最大值，执行拒绝策略，即丢弃该请求，并向请求方返回一个“D</w:t>
      </w:r>
      <w:r>
        <w:rPr>
          <w:color w:val="000000" w:themeColor="text1"/>
          <w:sz w:val="24"/>
        </w:rPr>
        <w:t>iscard Message</w:t>
      </w:r>
      <w:r>
        <w:rPr>
          <w:rFonts w:hint="eastAsia"/>
          <w:color w:val="000000" w:themeColor="text1"/>
          <w:sz w:val="24"/>
        </w:rPr>
        <w:t>”类型的信息，通知请求方延迟特定时间后重发。</w:t>
      </w:r>
    </w:p>
    <w:p w14:paraId="020C65F3" w14:textId="110E8768" w:rsidR="00B52E8B" w:rsidRDefault="0096001B">
      <w:pPr>
        <w:pStyle w:val="2"/>
        <w:ind w:firstLine="0"/>
        <w:rPr>
          <w:color w:val="000000" w:themeColor="text1"/>
          <w:sz w:val="24"/>
        </w:rPr>
      </w:pPr>
      <w:r>
        <w:rPr>
          <w:color w:val="000000" w:themeColor="text1"/>
          <w:sz w:val="24"/>
        </w:rPr>
        <w:tab/>
      </w:r>
      <w:r>
        <w:rPr>
          <w:rFonts w:hint="eastAsia"/>
          <w:color w:val="000000" w:themeColor="text1"/>
          <w:sz w:val="24"/>
        </w:rPr>
        <w:t>资源Agent间的通信同样基于T</w:t>
      </w:r>
      <w:r>
        <w:rPr>
          <w:color w:val="000000" w:themeColor="text1"/>
          <w:sz w:val="24"/>
        </w:rPr>
        <w:t>CP</w:t>
      </w:r>
      <w:r>
        <w:rPr>
          <w:rFonts w:hint="eastAsia"/>
          <w:color w:val="000000" w:themeColor="text1"/>
          <w:sz w:val="24"/>
        </w:rPr>
        <w:t>的Socket，通过发布/订阅的方式进行订单任务的分解分配过程。资源Agent中，车间Agent对其下的设备Agent具有管理和监控的作用，记录有其管辖的设备Agent的I</w:t>
      </w:r>
      <w:r>
        <w:rPr>
          <w:color w:val="000000" w:themeColor="text1"/>
          <w:sz w:val="24"/>
        </w:rPr>
        <w:t>P</w:t>
      </w:r>
      <w:r>
        <w:rPr>
          <w:rFonts w:hint="eastAsia"/>
          <w:color w:val="000000" w:themeColor="text1"/>
          <w:sz w:val="24"/>
        </w:rPr>
        <w:t>地址和端口，当有</w:t>
      </w:r>
      <w:ins w:id="700" w:author="LWL" w:date="2018-01-24T04:06:00Z">
        <w:r w:rsidR="008D20DA">
          <w:rPr>
            <w:rFonts w:hint="eastAsia"/>
            <w:color w:val="000000" w:themeColor="text1"/>
            <w:sz w:val="24"/>
          </w:rPr>
          <w:t>生产</w:t>
        </w:r>
      </w:ins>
      <w:del w:id="701" w:author="LWL" w:date="2018-01-24T04:06:00Z">
        <w:r w:rsidDel="008D20DA">
          <w:rPr>
            <w:rFonts w:hint="eastAsia"/>
            <w:color w:val="000000" w:themeColor="text1"/>
            <w:sz w:val="24"/>
          </w:rPr>
          <w:delText>空调装配</w:delText>
        </w:r>
      </w:del>
      <w:r>
        <w:rPr>
          <w:rFonts w:hint="eastAsia"/>
          <w:color w:val="000000" w:themeColor="text1"/>
          <w:sz w:val="24"/>
        </w:rPr>
        <w:t>订单任务到来时，上层Agent通过广播的方式，把任务发布到其下每一个子Agent，子Agent根据任务的要求查看是否与自身的资源配置相匹配，若匹配，则订阅该任务，通过算法Agent执行调度规则后把相应的调度方案返回给上层Agent；若下层Agent均无法对任务进行订阅，上层Agent将进一步对订单任务分解，对每个子任务均重复上述发布/订阅过程。</w:t>
      </w:r>
    </w:p>
    <w:p w14:paraId="30AFC7B6" w14:textId="77777777" w:rsidR="00B52E8B" w:rsidRDefault="00B52E8B">
      <w:pPr>
        <w:pStyle w:val="2"/>
        <w:ind w:firstLine="0"/>
        <w:rPr>
          <w:color w:val="000000" w:themeColor="text1"/>
          <w:sz w:val="24"/>
        </w:rPr>
      </w:pPr>
    </w:p>
    <w:p w14:paraId="628D5FF1" w14:textId="448CE7BD"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020] </w:t>
      </w:r>
      <w:r>
        <w:rPr>
          <w:rFonts w:hint="eastAsia"/>
          <w:color w:val="000000" w:themeColor="text1"/>
          <w:sz w:val="24"/>
        </w:rPr>
        <w:t>应用实例二：如附图3所示，当接收到来自</w:t>
      </w:r>
      <w:del w:id="702" w:author="LWL" w:date="2018-01-24T04:06:00Z">
        <w:r w:rsidDel="008D20DA">
          <w:rPr>
            <w:rFonts w:hint="eastAsia"/>
            <w:color w:val="000000" w:themeColor="text1"/>
            <w:sz w:val="24"/>
          </w:rPr>
          <w:delText>企业用户的空调装配</w:delText>
        </w:r>
      </w:del>
      <w:ins w:id="703" w:author="LWL" w:date="2018-01-24T04:06:00Z">
        <w:r w:rsidR="008D20DA">
          <w:rPr>
            <w:rFonts w:hint="eastAsia"/>
            <w:color w:val="000000" w:themeColor="text1"/>
            <w:sz w:val="24"/>
          </w:rPr>
          <w:t>用户的生产</w:t>
        </w:r>
      </w:ins>
      <w:r>
        <w:rPr>
          <w:rFonts w:hint="eastAsia"/>
          <w:color w:val="000000" w:themeColor="text1"/>
          <w:sz w:val="24"/>
        </w:rPr>
        <w:t>订单</w:t>
      </w:r>
      <w:ins w:id="704" w:author="LWL" w:date="2018-01-24T04:06:00Z">
        <w:r w:rsidR="008D20DA">
          <w:rPr>
            <w:rFonts w:hint="eastAsia"/>
            <w:color w:val="000000" w:themeColor="text1"/>
            <w:sz w:val="24"/>
          </w:rPr>
          <w:t>任务</w:t>
        </w:r>
      </w:ins>
      <w:r>
        <w:rPr>
          <w:rFonts w:hint="eastAsia"/>
          <w:color w:val="000000" w:themeColor="text1"/>
          <w:sz w:val="24"/>
        </w:rPr>
        <w:t>时，调度系统的运作过程如下：</w:t>
      </w:r>
    </w:p>
    <w:p w14:paraId="64A694B0" w14:textId="36DF3595" w:rsidR="00B52E8B" w:rsidRDefault="0096001B">
      <w:pPr>
        <w:pStyle w:val="2"/>
        <w:ind w:firstLine="0"/>
        <w:rPr>
          <w:color w:val="000000" w:themeColor="text1"/>
          <w:sz w:val="24"/>
        </w:rPr>
      </w:pPr>
      <w:r>
        <w:rPr>
          <w:rFonts w:hint="eastAsia"/>
          <w:color w:val="000000" w:themeColor="text1"/>
          <w:sz w:val="24"/>
        </w:rPr>
        <w:t>（1） 管理Agent对订单合法性进行检测。首先根据订单所要求</w:t>
      </w:r>
      <w:del w:id="705" w:author="LWL" w:date="2018-01-24T04:06:00Z">
        <w:r w:rsidDel="008D20DA">
          <w:rPr>
            <w:rFonts w:hint="eastAsia"/>
            <w:color w:val="000000" w:themeColor="text1"/>
            <w:sz w:val="24"/>
          </w:rPr>
          <w:delText>的空调</w:delText>
        </w:r>
      </w:del>
      <w:ins w:id="706" w:author="LWL" w:date="2018-01-24T04:06:00Z">
        <w:r w:rsidR="008D20DA">
          <w:rPr>
            <w:rFonts w:hint="eastAsia"/>
            <w:color w:val="000000" w:themeColor="text1"/>
            <w:sz w:val="24"/>
          </w:rPr>
          <w:t>的产品</w:t>
        </w:r>
      </w:ins>
      <w:r>
        <w:rPr>
          <w:rFonts w:hint="eastAsia"/>
          <w:color w:val="000000" w:themeColor="text1"/>
          <w:sz w:val="24"/>
        </w:rPr>
        <w:t>种类与数据库中的</w:t>
      </w:r>
      <w:del w:id="707" w:author="LWL" w:date="2018-01-24T04:06:00Z">
        <w:r w:rsidDel="008D20DA">
          <w:rPr>
            <w:rFonts w:hint="eastAsia"/>
            <w:color w:val="000000" w:themeColor="text1"/>
            <w:sz w:val="24"/>
          </w:rPr>
          <w:delText>空调</w:delText>
        </w:r>
      </w:del>
      <w:ins w:id="708" w:author="LWL" w:date="2018-01-24T04:06:00Z">
        <w:r w:rsidR="008D20DA">
          <w:rPr>
            <w:rFonts w:hint="eastAsia"/>
            <w:color w:val="000000" w:themeColor="text1"/>
            <w:sz w:val="24"/>
          </w:rPr>
          <w:t>产品</w:t>
        </w:r>
      </w:ins>
      <w:r>
        <w:rPr>
          <w:rFonts w:hint="eastAsia"/>
          <w:color w:val="000000" w:themeColor="text1"/>
          <w:sz w:val="24"/>
        </w:rPr>
        <w:t>种类进行比较，若匹配成功，进一步检查</w:t>
      </w:r>
      <w:del w:id="709" w:author="LWL" w:date="2018-01-24T04:07:00Z">
        <w:r w:rsidDel="008D20DA">
          <w:rPr>
            <w:rFonts w:hint="eastAsia"/>
            <w:color w:val="000000" w:themeColor="text1"/>
            <w:sz w:val="24"/>
          </w:rPr>
          <w:delText>空调装配</w:delText>
        </w:r>
      </w:del>
      <w:ins w:id="710" w:author="LWL" w:date="2018-01-24T04:07:00Z">
        <w:r w:rsidR="008D20DA">
          <w:rPr>
            <w:rFonts w:hint="eastAsia"/>
            <w:color w:val="000000" w:themeColor="text1"/>
            <w:sz w:val="24"/>
          </w:rPr>
          <w:t>订单</w:t>
        </w:r>
      </w:ins>
      <w:r>
        <w:rPr>
          <w:rFonts w:hint="eastAsia"/>
          <w:color w:val="000000" w:themeColor="text1"/>
          <w:sz w:val="24"/>
        </w:rPr>
        <w:t>所需的零部件和原料是否充足。管理Agent通过向工艺Agent发送“</w:t>
      </w:r>
      <w:proofErr w:type="spellStart"/>
      <w:r>
        <w:rPr>
          <w:color w:val="000000" w:themeColor="text1"/>
          <w:sz w:val="24"/>
        </w:rPr>
        <w:t>M</w:t>
      </w:r>
      <w:r>
        <w:rPr>
          <w:rFonts w:hint="eastAsia"/>
          <w:color w:val="000000" w:themeColor="text1"/>
          <w:sz w:val="24"/>
        </w:rPr>
        <w:t>aterial_</w:t>
      </w:r>
      <w:r>
        <w:rPr>
          <w:color w:val="000000" w:themeColor="text1"/>
          <w:sz w:val="24"/>
        </w:rPr>
        <w:t>Read</w:t>
      </w:r>
      <w:proofErr w:type="spellEnd"/>
      <w:r>
        <w:rPr>
          <w:rFonts w:hint="eastAsia"/>
          <w:color w:val="000000" w:themeColor="text1"/>
          <w:sz w:val="24"/>
        </w:rPr>
        <w:t>”查询请求来进行判断，若两个条件满足，则合法性通过，管理Agent把装配任务封装为Java</w:t>
      </w:r>
    </w:p>
    <w:p w14:paraId="65A3129B" w14:textId="661F98BE" w:rsidR="00B52E8B" w:rsidDel="007A6AE6" w:rsidRDefault="0096001B">
      <w:pPr>
        <w:jc w:val="center"/>
        <w:rPr>
          <w:del w:id="711" w:author="LWL" w:date="2018-01-24T04:19:00Z"/>
          <w:rFonts w:eastAsia="楷体_GB2312"/>
          <w:color w:val="000000" w:themeColor="text1"/>
          <w:sz w:val="36"/>
        </w:rPr>
      </w:pPr>
      <w:del w:id="712" w:author="LWL" w:date="2018-01-24T04:19:00Z">
        <w:r w:rsidDel="007A6AE6">
          <w:rPr>
            <w:rFonts w:eastAsia="楷体_GB2312" w:hint="eastAsia"/>
            <w:color w:val="000000" w:themeColor="text1"/>
            <w:sz w:val="36"/>
          </w:rPr>
          <w:delText>说</w:delText>
        </w:r>
        <w:r w:rsidDel="007A6AE6">
          <w:rPr>
            <w:rFonts w:eastAsia="楷体_GB2312" w:hint="eastAsia"/>
            <w:color w:val="000000" w:themeColor="text1"/>
            <w:sz w:val="36"/>
          </w:rPr>
          <w:delText xml:space="preserve">  </w:delText>
        </w:r>
        <w:r w:rsidDel="007A6AE6">
          <w:rPr>
            <w:rFonts w:eastAsia="楷体_GB2312"/>
            <w:color w:val="000000" w:themeColor="text1"/>
            <w:sz w:val="36"/>
          </w:rPr>
          <w:delText xml:space="preserve"> </w:delText>
        </w:r>
        <w:r w:rsidDel="007A6AE6">
          <w:rPr>
            <w:rFonts w:eastAsia="楷体_GB2312" w:hint="eastAsia"/>
            <w:color w:val="000000" w:themeColor="text1"/>
            <w:sz w:val="36"/>
          </w:rPr>
          <w:delText>明</w:delText>
        </w:r>
        <w:r w:rsidDel="007A6AE6">
          <w:rPr>
            <w:rFonts w:eastAsia="楷体_GB2312"/>
            <w:color w:val="000000" w:themeColor="text1"/>
            <w:sz w:val="36"/>
          </w:rPr>
          <w:delText xml:space="preserve">  </w:delText>
        </w:r>
        <w:r w:rsidDel="007A6AE6">
          <w:rPr>
            <w:rFonts w:eastAsia="楷体_GB2312" w:hint="eastAsia"/>
            <w:color w:val="000000" w:themeColor="text1"/>
            <w:sz w:val="36"/>
          </w:rPr>
          <w:delText xml:space="preserve"> </w:delText>
        </w:r>
        <w:r w:rsidDel="007A6AE6">
          <w:rPr>
            <w:rFonts w:eastAsia="楷体_GB2312" w:hint="eastAsia"/>
            <w:color w:val="000000" w:themeColor="text1"/>
            <w:sz w:val="36"/>
          </w:rPr>
          <w:delText>书</w:delText>
        </w:r>
      </w:del>
    </w:p>
    <w:p w14:paraId="3C0DA903" w14:textId="58632F39" w:rsidR="00B52E8B" w:rsidDel="007A6AE6" w:rsidRDefault="0096001B">
      <w:pPr>
        <w:pStyle w:val="2"/>
        <w:ind w:firstLine="0"/>
        <w:rPr>
          <w:del w:id="713" w:author="LWL" w:date="2018-01-24T04:19:00Z"/>
          <w:rFonts w:eastAsia="幼圆"/>
          <w:color w:val="000000" w:themeColor="text1"/>
          <w:sz w:val="24"/>
        </w:rPr>
      </w:pPr>
      <w:del w:id="714" w:author="LWL" w:date="2018-01-24T04:19:00Z">
        <w:r w:rsidDel="007A6AE6">
          <w:rPr>
            <w:rFonts w:eastAsia="楷体_GB2312"/>
            <w:noProof/>
            <w:color w:val="000000" w:themeColor="text1"/>
            <w:sz w:val="36"/>
          </w:rPr>
          <mc:AlternateContent>
            <mc:Choice Requires="wps">
              <w:drawing>
                <wp:anchor distT="0" distB="0" distL="114300" distR="114300" simplePos="0" relativeHeight="2516848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4864;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Ht5CSWvAQAA&#10;UwMAAA4AAAAAAAAAAQAgAAAAHwEAAGRycy9lMm9Eb2MueG1sUEsFBgAAAAAGAAYAWQEAAEAFAAAA&#10;AA==&#10;">
                  <v:fill on="f" focussize="0,0"/>
                  <v:stroke weight="1.5pt" color="#000000" joinstyle="round"/>
                  <v:imagedata o:title=""/>
                  <o:lock v:ext="edit" aspectratio="f"/>
                </v:line>
              </w:pict>
            </mc:Fallback>
          </mc:AlternateContent>
        </w:r>
      </w:del>
    </w:p>
    <w:p w14:paraId="7319B6B9" w14:textId="77777777" w:rsidR="00B52E8B" w:rsidRDefault="0096001B">
      <w:pPr>
        <w:pStyle w:val="2"/>
        <w:ind w:firstLine="0"/>
        <w:rPr>
          <w:color w:val="000000" w:themeColor="text1"/>
          <w:sz w:val="24"/>
        </w:rPr>
      </w:pPr>
      <w:r>
        <w:rPr>
          <w:rFonts w:hint="eastAsia"/>
          <w:color w:val="000000" w:themeColor="text1"/>
          <w:sz w:val="24"/>
        </w:rPr>
        <w:t>对象，使用Java序列化转换为字节序列，通过Socket发送到资源模块，由该模块制定最优的调度方案。</w:t>
      </w:r>
    </w:p>
    <w:p w14:paraId="3C83C0DB" w14:textId="6A619AD5" w:rsidR="00B52E8B" w:rsidRDefault="0096001B">
      <w:pPr>
        <w:pStyle w:val="2"/>
        <w:ind w:firstLine="0"/>
        <w:rPr>
          <w:color w:val="000000" w:themeColor="text1"/>
          <w:sz w:val="24"/>
        </w:rPr>
      </w:pPr>
      <w:r>
        <w:rPr>
          <w:rFonts w:hint="eastAsia"/>
          <w:color w:val="000000" w:themeColor="text1"/>
          <w:sz w:val="24"/>
        </w:rPr>
        <w:t>（2）资源模块收到</w:t>
      </w:r>
      <w:del w:id="715" w:author="LWL" w:date="2018-01-24T04:07:00Z">
        <w:r w:rsidDel="008D20DA">
          <w:rPr>
            <w:rFonts w:hint="eastAsia"/>
            <w:color w:val="000000" w:themeColor="text1"/>
            <w:sz w:val="24"/>
          </w:rPr>
          <w:delText>空调装配</w:delText>
        </w:r>
      </w:del>
      <w:r>
        <w:rPr>
          <w:rFonts w:hint="eastAsia"/>
          <w:color w:val="000000" w:themeColor="text1"/>
          <w:sz w:val="24"/>
        </w:rPr>
        <w:t>生产</w:t>
      </w:r>
      <w:ins w:id="716" w:author="LWL" w:date="2018-01-24T04:07:00Z">
        <w:r w:rsidR="008D20DA">
          <w:rPr>
            <w:rFonts w:hint="eastAsia"/>
            <w:color w:val="000000" w:themeColor="text1"/>
            <w:sz w:val="24"/>
          </w:rPr>
          <w:t>订单</w:t>
        </w:r>
      </w:ins>
      <w:r>
        <w:rPr>
          <w:rFonts w:hint="eastAsia"/>
          <w:color w:val="000000" w:themeColor="text1"/>
          <w:sz w:val="24"/>
        </w:rPr>
        <w:t>任务后，将其进一步封装，其中主要标注任务对设备资源的要求以及任务包含的零部件</w:t>
      </w:r>
      <w:ins w:id="717" w:author="LWL" w:date="2018-01-24T04:07:00Z">
        <w:r w:rsidR="008D20DA">
          <w:rPr>
            <w:rFonts w:hint="eastAsia"/>
            <w:color w:val="000000" w:themeColor="text1"/>
            <w:sz w:val="24"/>
          </w:rPr>
          <w:t>加工</w:t>
        </w:r>
      </w:ins>
      <w:del w:id="718" w:author="LWL" w:date="2018-01-24T04:07:00Z">
        <w:r w:rsidDel="008D20DA">
          <w:rPr>
            <w:rFonts w:hint="eastAsia"/>
            <w:color w:val="000000" w:themeColor="text1"/>
            <w:sz w:val="24"/>
          </w:rPr>
          <w:delText>装配</w:delText>
        </w:r>
      </w:del>
      <w:r>
        <w:rPr>
          <w:rFonts w:hint="eastAsia"/>
          <w:color w:val="000000" w:themeColor="text1"/>
          <w:sz w:val="24"/>
        </w:rPr>
        <w:t>工艺，然后根据该模块中的车间Agent列表，获取各Agent的I</w:t>
      </w:r>
      <w:r>
        <w:rPr>
          <w:color w:val="000000" w:themeColor="text1"/>
          <w:sz w:val="24"/>
        </w:rPr>
        <w:t>P</w:t>
      </w:r>
      <w:r>
        <w:rPr>
          <w:rFonts w:hint="eastAsia"/>
          <w:color w:val="000000" w:themeColor="text1"/>
          <w:sz w:val="24"/>
        </w:rPr>
        <w:t>地址，把任务以广播的方式发布到每个车间Agent。车间Agent将自身所管辖的设备Agent集合与任务中所要求的设备集合进行对比，若两者能相互匹配，则可订阅任务，并把自身的设备集合和任务的零部件集合发送至算法Agent。</w:t>
      </w:r>
      <w:r>
        <w:rPr>
          <w:color w:val="000000" w:themeColor="text1"/>
          <w:sz w:val="24"/>
        </w:rPr>
        <w:t xml:space="preserve"> </w:t>
      </w:r>
    </w:p>
    <w:p w14:paraId="258A6FE5" w14:textId="39C7C8B0" w:rsidR="00B52E8B" w:rsidRDefault="0096001B">
      <w:pPr>
        <w:pStyle w:val="2"/>
        <w:ind w:firstLine="0"/>
        <w:rPr>
          <w:color w:val="000000" w:themeColor="text1"/>
          <w:sz w:val="24"/>
        </w:rPr>
      </w:pPr>
      <w:r>
        <w:rPr>
          <w:rFonts w:hint="eastAsia"/>
          <w:color w:val="000000" w:themeColor="text1"/>
          <w:sz w:val="24"/>
        </w:rPr>
        <w:t>（3）算法Agent负责基于特定的设备集合计算任务的最佳调度方案。算法Agent先根据任务集合中的零部件名称向工艺Agent获取详细的工艺流程信息，之后</w:t>
      </w:r>
      <w:proofErr w:type="gramStart"/>
      <w:r>
        <w:rPr>
          <w:rFonts w:hint="eastAsia"/>
          <w:color w:val="000000" w:themeColor="text1"/>
          <w:sz w:val="24"/>
        </w:rPr>
        <w:t>向设备</w:t>
      </w:r>
      <w:proofErr w:type="gramEnd"/>
      <w:r>
        <w:rPr>
          <w:rFonts w:hint="eastAsia"/>
          <w:color w:val="000000" w:themeColor="text1"/>
          <w:sz w:val="24"/>
        </w:rPr>
        <w:t>集合对应的设备Agent获取其模拟仿真数据，最后算法Agent使用基于</w:t>
      </w:r>
      <w:del w:id="719" w:author="LWL" w:date="2018-01-24T04:07:00Z">
        <w:r w:rsidDel="008D20DA">
          <w:rPr>
            <w:rFonts w:hint="eastAsia"/>
            <w:color w:val="000000" w:themeColor="text1"/>
            <w:sz w:val="24"/>
          </w:rPr>
          <w:delText>蚁群算法</w:delText>
        </w:r>
      </w:del>
      <w:ins w:id="720" w:author="LWL" w:date="2018-01-24T04:07:00Z">
        <w:r w:rsidR="008D20DA">
          <w:rPr>
            <w:rFonts w:hint="eastAsia"/>
            <w:color w:val="000000" w:themeColor="text1"/>
            <w:sz w:val="24"/>
          </w:rPr>
          <w:t>群体智能算法</w:t>
        </w:r>
      </w:ins>
      <w:r>
        <w:rPr>
          <w:rFonts w:hint="eastAsia"/>
          <w:color w:val="000000" w:themeColor="text1"/>
          <w:sz w:val="24"/>
        </w:rPr>
        <w:t>的</w:t>
      </w:r>
      <w:del w:id="721" w:author="LWL" w:date="2018-01-24T04:07:00Z">
        <w:r w:rsidDel="008D20DA">
          <w:rPr>
            <w:rFonts w:hint="eastAsia"/>
            <w:color w:val="000000" w:themeColor="text1"/>
            <w:sz w:val="24"/>
          </w:rPr>
          <w:delText>车间</w:delText>
        </w:r>
      </w:del>
      <w:r>
        <w:rPr>
          <w:rFonts w:hint="eastAsia"/>
          <w:color w:val="000000" w:themeColor="text1"/>
          <w:sz w:val="24"/>
        </w:rPr>
        <w:t>调度</w:t>
      </w:r>
      <w:del w:id="722" w:author="LWL" w:date="2018-01-24T04:07:00Z">
        <w:r w:rsidDel="008D20DA">
          <w:rPr>
            <w:rFonts w:hint="eastAsia"/>
            <w:color w:val="000000" w:themeColor="text1"/>
            <w:sz w:val="24"/>
          </w:rPr>
          <w:delText>规则</w:delText>
        </w:r>
      </w:del>
      <w:ins w:id="723" w:author="LWL" w:date="2018-01-24T04:07:00Z">
        <w:r w:rsidR="008D20DA">
          <w:rPr>
            <w:rFonts w:hint="eastAsia"/>
            <w:color w:val="000000" w:themeColor="text1"/>
            <w:sz w:val="24"/>
          </w:rPr>
          <w:t>方法</w:t>
        </w:r>
      </w:ins>
      <w:r>
        <w:rPr>
          <w:rFonts w:hint="eastAsia"/>
          <w:color w:val="000000" w:themeColor="text1"/>
          <w:sz w:val="24"/>
        </w:rPr>
        <w:t>计算零部件的</w:t>
      </w:r>
      <w:del w:id="724" w:author="LWL" w:date="2018-01-24T04:07:00Z">
        <w:r w:rsidDel="008D20DA">
          <w:rPr>
            <w:rFonts w:hint="eastAsia"/>
            <w:color w:val="000000" w:themeColor="text1"/>
            <w:sz w:val="24"/>
          </w:rPr>
          <w:delText>装配</w:delText>
        </w:r>
      </w:del>
      <w:ins w:id="725" w:author="LWL" w:date="2018-01-24T04:07:00Z">
        <w:r w:rsidR="008D20DA">
          <w:rPr>
            <w:rFonts w:hint="eastAsia"/>
            <w:color w:val="000000" w:themeColor="text1"/>
            <w:sz w:val="24"/>
          </w:rPr>
          <w:t>加工</w:t>
        </w:r>
      </w:ins>
      <w:r>
        <w:rPr>
          <w:rFonts w:hint="eastAsia"/>
          <w:color w:val="000000" w:themeColor="text1"/>
          <w:sz w:val="24"/>
        </w:rPr>
        <w:t>工序在各设备上的分配方案，以获取用时最少的调度方案，并把该方案返回给请求的资源Agent，该步骤对应附图</w:t>
      </w:r>
      <w:r>
        <w:rPr>
          <w:color w:val="000000" w:themeColor="text1"/>
          <w:sz w:val="24"/>
        </w:rPr>
        <w:t>4</w:t>
      </w:r>
      <w:r>
        <w:rPr>
          <w:rFonts w:hint="eastAsia"/>
          <w:color w:val="000000" w:themeColor="text1"/>
          <w:sz w:val="24"/>
        </w:rPr>
        <w:t>。</w:t>
      </w:r>
    </w:p>
    <w:p w14:paraId="4AF371F7" w14:textId="4D9659A7" w:rsidR="00B52E8B" w:rsidRDefault="0096001B">
      <w:pPr>
        <w:pStyle w:val="2"/>
        <w:ind w:firstLine="0"/>
        <w:rPr>
          <w:color w:val="000000" w:themeColor="text1"/>
          <w:sz w:val="24"/>
        </w:rPr>
      </w:pPr>
      <w:r>
        <w:rPr>
          <w:rFonts w:hint="eastAsia"/>
          <w:color w:val="000000" w:themeColor="text1"/>
          <w:sz w:val="24"/>
        </w:rPr>
        <w:t>（4）订阅任务的车间Agent获取算法Agent返回的调度方案后，将完成时间和调度方案返回到上层的资源模块。资源模块需要从订阅的车间Agent中选择用时最短的方案。若不存在订阅的Agent，表明各车间的设备集合均无法独立完成完整的任务，因此需要对任务分解，即把完整的空调装配任务分解为一个个相对独立的零部件</w:t>
      </w:r>
      <w:ins w:id="726" w:author="LWL" w:date="2018-01-24T04:08:00Z">
        <w:r w:rsidR="008D20DA">
          <w:rPr>
            <w:rFonts w:hint="eastAsia"/>
            <w:color w:val="000000" w:themeColor="text1"/>
            <w:sz w:val="24"/>
          </w:rPr>
          <w:t>生产</w:t>
        </w:r>
      </w:ins>
      <w:del w:id="727" w:author="LWL" w:date="2018-01-24T04:08:00Z">
        <w:r w:rsidDel="008D20DA">
          <w:rPr>
            <w:rFonts w:hint="eastAsia"/>
            <w:color w:val="000000" w:themeColor="text1"/>
            <w:sz w:val="24"/>
          </w:rPr>
          <w:delText>装配</w:delText>
        </w:r>
      </w:del>
      <w:r>
        <w:rPr>
          <w:rFonts w:hint="eastAsia"/>
          <w:color w:val="000000" w:themeColor="text1"/>
          <w:sz w:val="24"/>
        </w:rPr>
        <w:t>子任务，再把子任务逐个发布到各车间Agent，重复上述发布/订阅的过程。</w:t>
      </w:r>
    </w:p>
    <w:p w14:paraId="7867FF65"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021] </w:t>
      </w:r>
      <w:r>
        <w:rPr>
          <w:rFonts w:hint="eastAsia"/>
          <w:color w:val="000000" w:themeColor="text1"/>
          <w:sz w:val="24"/>
        </w:rPr>
        <w:t>应用实例三：当设备出现故障时，该调度系统的重调度步骤为：</w:t>
      </w:r>
    </w:p>
    <w:p w14:paraId="7948950C" w14:textId="77777777" w:rsidR="007A6AE6" w:rsidRDefault="0096001B">
      <w:pPr>
        <w:pStyle w:val="2"/>
        <w:ind w:firstLine="0"/>
        <w:rPr>
          <w:ins w:id="728" w:author="LWL" w:date="2018-01-24T04:19:00Z"/>
          <w:color w:val="000000" w:themeColor="text1"/>
          <w:sz w:val="24"/>
        </w:rPr>
      </w:pPr>
      <w:r>
        <w:rPr>
          <w:rFonts w:hint="eastAsia"/>
          <w:color w:val="000000" w:themeColor="text1"/>
          <w:sz w:val="24"/>
        </w:rPr>
        <w:t>（1）监控Agent接收到所连接监控设备的监控数据，分析设备的工作状态，当设备由于零件磨损、老化、断裂或者温度、气压异常导致工作效率下降或中断运作时，监控Agent需对故障信息进行封装，注明故障类型、故障维修所需的维修人</w:t>
      </w:r>
    </w:p>
    <w:p w14:paraId="0F2ABBF8" w14:textId="77777777" w:rsidR="007A6AE6" w:rsidRDefault="007A6AE6" w:rsidP="007A6AE6">
      <w:pPr>
        <w:jc w:val="center"/>
        <w:rPr>
          <w:ins w:id="729" w:author="LWL" w:date="2018-01-24T04:19:00Z"/>
          <w:rFonts w:eastAsia="楷体_GB2312"/>
          <w:color w:val="000000" w:themeColor="text1"/>
          <w:sz w:val="36"/>
        </w:rPr>
      </w:pPr>
      <w:ins w:id="730" w:author="LWL" w:date="2018-01-24T04:19:00Z">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ins>
    </w:p>
    <w:p w14:paraId="39F84D2F" w14:textId="2242E046" w:rsidR="007A6AE6" w:rsidRPr="007A6AE6" w:rsidRDefault="007A6AE6">
      <w:pPr>
        <w:pStyle w:val="2"/>
        <w:ind w:firstLine="0"/>
        <w:rPr>
          <w:ins w:id="731" w:author="LWL" w:date="2018-01-24T04:19:00Z"/>
          <w:rFonts w:eastAsia="幼圆" w:hint="eastAsia"/>
          <w:color w:val="000000" w:themeColor="text1"/>
          <w:sz w:val="24"/>
          <w:rPrChange w:id="732" w:author="LWL" w:date="2018-01-24T04:19:00Z">
            <w:rPr>
              <w:ins w:id="733" w:author="LWL" w:date="2018-01-24T04:19:00Z"/>
              <w:rFonts w:hint="eastAsia"/>
              <w:color w:val="000000" w:themeColor="text1"/>
              <w:sz w:val="24"/>
            </w:rPr>
          </w:rPrChange>
        </w:rPr>
      </w:pPr>
      <w:ins w:id="734" w:author="LWL" w:date="2018-01-24T04:19:00Z">
        <w:r>
          <w:rPr>
            <w:rFonts w:eastAsia="楷体_GB2312"/>
            <w:noProof/>
            <w:color w:val="000000" w:themeColor="text1"/>
            <w:sz w:val="36"/>
          </w:rPr>
          <mc:AlternateContent>
            <mc:Choice Requires="wps">
              <w:drawing>
                <wp:anchor distT="0" distB="0" distL="114300" distR="114300" simplePos="0" relativeHeight="251707392" behindDoc="0" locked="0" layoutInCell="0" allowOverlap="1" wp14:anchorId="5C39B3C1" wp14:editId="2CB1D3D9">
                  <wp:simplePos x="0" y="0"/>
                  <wp:positionH relativeFrom="column">
                    <wp:posOffset>65405</wp:posOffset>
                  </wp:positionH>
                  <wp:positionV relativeFrom="paragraph">
                    <wp:posOffset>0</wp:posOffset>
                  </wp:positionV>
                  <wp:extent cx="6057900" cy="0"/>
                  <wp:effectExtent l="0" t="0" r="0" b="0"/>
                  <wp:wrapNone/>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w14:anchorId="45E4B87D" id="Line 4"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" o:allowincell="f" strokeweight="1.5pt"/>
              </w:pict>
            </mc:Fallback>
          </mc:AlternateContent>
        </w:r>
      </w:ins>
    </w:p>
    <w:p w14:paraId="48BDD0C2" w14:textId="35813C6F" w:rsidR="00B52E8B" w:rsidRDefault="0096001B">
      <w:pPr>
        <w:pStyle w:val="2"/>
        <w:ind w:firstLine="0"/>
        <w:rPr>
          <w:color w:val="000000" w:themeColor="text1"/>
          <w:sz w:val="24"/>
        </w:rPr>
      </w:pPr>
      <w:r>
        <w:rPr>
          <w:rFonts w:hint="eastAsia"/>
          <w:color w:val="000000" w:themeColor="text1"/>
          <w:sz w:val="24"/>
        </w:rPr>
        <w:t>员和</w:t>
      </w:r>
      <w:ins w:id="735" w:author="LWL" w:date="2018-01-24T04:08:00Z">
        <w:r w:rsidR="00005157">
          <w:rPr>
            <w:rFonts w:hint="eastAsia"/>
            <w:color w:val="000000" w:themeColor="text1"/>
            <w:sz w:val="24"/>
          </w:rPr>
          <w:t>对应的维修时间</w:t>
        </w:r>
      </w:ins>
      <w:del w:id="736" w:author="LWL" w:date="2018-01-24T04:08:00Z">
        <w:r w:rsidDel="00005157">
          <w:rPr>
            <w:rFonts w:hint="eastAsia"/>
            <w:color w:val="000000" w:themeColor="text1"/>
            <w:sz w:val="24"/>
          </w:rPr>
          <w:delText>设备</w:delText>
        </w:r>
      </w:del>
      <w:r>
        <w:rPr>
          <w:rFonts w:hint="eastAsia"/>
          <w:color w:val="000000" w:themeColor="text1"/>
          <w:sz w:val="24"/>
        </w:rPr>
        <w:t>等，最后把该消息发送到对应的管理Agent，消息类型为“A</w:t>
      </w:r>
      <w:r>
        <w:rPr>
          <w:color w:val="000000" w:themeColor="text1"/>
          <w:sz w:val="24"/>
        </w:rPr>
        <w:t>larm</w:t>
      </w:r>
      <w:r>
        <w:rPr>
          <w:rFonts w:hint="eastAsia"/>
          <w:color w:val="000000" w:themeColor="text1"/>
          <w:sz w:val="24"/>
        </w:rPr>
        <w:t>”。</w:t>
      </w:r>
    </w:p>
    <w:p w14:paraId="34FE811D" w14:textId="3525A7C1" w:rsidR="00B52E8B" w:rsidRDefault="0096001B">
      <w:pPr>
        <w:pStyle w:val="2"/>
        <w:ind w:firstLine="0"/>
        <w:rPr>
          <w:color w:val="000000" w:themeColor="text1"/>
          <w:sz w:val="24"/>
        </w:rPr>
      </w:pPr>
      <w:r>
        <w:rPr>
          <w:rFonts w:hint="eastAsia"/>
          <w:color w:val="000000" w:themeColor="text1"/>
          <w:sz w:val="24"/>
        </w:rPr>
        <w:t>（2）管理Agent接收到故障信息后，</w:t>
      </w:r>
      <w:del w:id="737" w:author="LWL" w:date="2018-01-24T04:09:00Z">
        <w:r w:rsidDel="00005157">
          <w:rPr>
            <w:rFonts w:hint="eastAsia"/>
            <w:color w:val="000000" w:themeColor="text1"/>
            <w:sz w:val="24"/>
          </w:rPr>
          <w:delText>响起警报通知维修人员，维修人员作进一步检测后，返回确认的故障信息，包括故障类型、故障的影响（工作效率下降或中断运行等）和预估的维修时间。管理Agent把故障信息发送至维修Agent，由维修Agent对维修人员和设备的工作进度进行模拟仿真</w:delText>
        </w:r>
      </w:del>
      <w:ins w:id="738" w:author="LWL" w:date="2018-01-24T04:09:00Z">
        <w:r w:rsidR="00005157">
          <w:rPr>
            <w:rFonts w:hint="eastAsia"/>
            <w:color w:val="000000" w:themeColor="text1"/>
            <w:sz w:val="24"/>
          </w:rPr>
          <w:t>根据故障设备的从属关系，通知对应的资源模块，执行重调度方法</w:t>
        </w:r>
      </w:ins>
      <w:r>
        <w:rPr>
          <w:rFonts w:hint="eastAsia"/>
          <w:color w:val="000000" w:themeColor="text1"/>
          <w:sz w:val="24"/>
        </w:rPr>
        <w:t>。</w:t>
      </w:r>
    </w:p>
    <w:p w14:paraId="22ABF8D3" w14:textId="23EA7B7E" w:rsidR="00B52E8B" w:rsidRDefault="0096001B">
      <w:pPr>
        <w:pStyle w:val="2"/>
        <w:ind w:firstLine="0"/>
        <w:rPr>
          <w:color w:val="000000" w:themeColor="text1"/>
          <w:sz w:val="24"/>
        </w:rPr>
      </w:pPr>
      <w:r>
        <w:rPr>
          <w:rFonts w:hint="eastAsia"/>
          <w:color w:val="000000" w:themeColor="text1"/>
          <w:sz w:val="24"/>
        </w:rPr>
        <w:t>（3）资源模块根据故障信息执行重调度</w:t>
      </w:r>
      <w:ins w:id="739" w:author="LWL" w:date="2018-01-24T04:09:00Z">
        <w:r w:rsidR="00005157">
          <w:rPr>
            <w:rFonts w:hint="eastAsia"/>
            <w:color w:val="000000" w:themeColor="text1"/>
            <w:sz w:val="24"/>
          </w:rPr>
          <w:t>方法</w:t>
        </w:r>
      </w:ins>
      <w:del w:id="740" w:author="LWL" w:date="2018-01-24T04:09:00Z">
        <w:r w:rsidDel="00005157">
          <w:rPr>
            <w:rFonts w:hint="eastAsia"/>
            <w:color w:val="000000" w:themeColor="text1"/>
            <w:sz w:val="24"/>
          </w:rPr>
          <w:delText>规则</w:delText>
        </w:r>
      </w:del>
      <w:r>
        <w:rPr>
          <w:rFonts w:hint="eastAsia"/>
          <w:color w:val="000000" w:themeColor="text1"/>
          <w:sz w:val="24"/>
        </w:rPr>
        <w:t>，需要重新构建调度设备集合和任务集合。设备集合包括所有正常设备；任务集合包括所有设备Agent模拟仿真数据中尚未执行的</w:t>
      </w:r>
      <w:del w:id="741" w:author="LWL" w:date="2018-01-24T04:09:00Z">
        <w:r w:rsidDel="00005157">
          <w:rPr>
            <w:rFonts w:hint="eastAsia"/>
            <w:color w:val="000000" w:themeColor="text1"/>
            <w:sz w:val="24"/>
          </w:rPr>
          <w:delText>装配</w:delText>
        </w:r>
      </w:del>
      <w:r>
        <w:rPr>
          <w:rFonts w:hint="eastAsia"/>
          <w:color w:val="000000" w:themeColor="text1"/>
          <w:sz w:val="24"/>
        </w:rPr>
        <w:t>工序，同时根据工序间的约束关系构建全局有向无环图</w:t>
      </w:r>
      <w:ins w:id="742" w:author="LWL" w:date="2018-01-24T04:09:00Z">
        <w:r w:rsidR="00005157">
          <w:rPr>
            <w:rFonts w:hint="eastAsia"/>
            <w:color w:val="000000" w:themeColor="text1"/>
            <w:sz w:val="24"/>
          </w:rPr>
          <w:t>，形成</w:t>
        </w:r>
      </w:ins>
      <w:ins w:id="743" w:author="LWL" w:date="2018-01-24T04:10:00Z">
        <w:r w:rsidR="00005157">
          <w:rPr>
            <w:rFonts w:hint="eastAsia"/>
            <w:color w:val="000000" w:themeColor="text1"/>
            <w:sz w:val="24"/>
          </w:rPr>
          <w:t>群体智能算法的搜索空间</w:t>
        </w:r>
      </w:ins>
      <w:r>
        <w:rPr>
          <w:rFonts w:hint="eastAsia"/>
          <w:color w:val="000000" w:themeColor="text1"/>
          <w:sz w:val="24"/>
        </w:rPr>
        <w:t>。若故障设备仍能运作，只是工作效率下降，也将其归入调度设备集合中，其次根据效率下降的程度，修改相应工序在故障设备上的执行时间。最后，资源模块把设备集合和任务集合发送至算法Agent，由算法Agent计算调度方案。</w:t>
      </w:r>
    </w:p>
    <w:p w14:paraId="3A756E79" w14:textId="36849116" w:rsidR="00B52E8B" w:rsidRDefault="0096001B">
      <w:pPr>
        <w:pStyle w:val="2"/>
        <w:ind w:firstLine="0"/>
        <w:rPr>
          <w:color w:val="000000" w:themeColor="text1"/>
          <w:sz w:val="24"/>
        </w:rPr>
      </w:pPr>
      <w:r>
        <w:rPr>
          <w:rFonts w:hint="eastAsia"/>
          <w:color w:val="000000" w:themeColor="text1"/>
          <w:sz w:val="24"/>
        </w:rPr>
        <w:t>（4）当故障设备维修完毕，能正常投入使用后，</w:t>
      </w:r>
      <w:ins w:id="744" w:author="LWL" w:date="2018-01-24T04:10:00Z">
        <w:r w:rsidR="00005157">
          <w:rPr>
            <w:rFonts w:hint="eastAsia"/>
            <w:color w:val="000000" w:themeColor="text1"/>
            <w:sz w:val="24"/>
          </w:rPr>
          <w:t>监控Agent返回通知到管理Agent</w:t>
        </w:r>
        <w:r w:rsidR="00005157">
          <w:rPr>
            <w:color w:val="000000" w:themeColor="text1"/>
            <w:sz w:val="24"/>
          </w:rPr>
          <w:t>,</w:t>
        </w:r>
      </w:ins>
      <w:del w:id="745" w:author="LWL" w:date="2018-01-24T04:10:00Z">
        <w:r w:rsidDel="00005157">
          <w:rPr>
            <w:rFonts w:hint="eastAsia"/>
            <w:color w:val="000000" w:themeColor="text1"/>
            <w:sz w:val="24"/>
          </w:rPr>
          <w:delText>由维修Agent</w:delText>
        </w:r>
      </w:del>
      <w:r>
        <w:rPr>
          <w:rFonts w:hint="eastAsia"/>
          <w:color w:val="000000" w:themeColor="text1"/>
          <w:sz w:val="24"/>
        </w:rPr>
        <w:t>通知资源模块再一次执行重调度规则，此时的调度设备集合需包含原故障设备，相应装配工序的执行时间也要恢复到原本的大小。</w:t>
      </w:r>
    </w:p>
    <w:p w14:paraId="461BFE29"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 xml:space="preserve">022] </w:t>
      </w:r>
      <w:r>
        <w:rPr>
          <w:rFonts w:hint="eastAsia"/>
          <w:color w:val="000000" w:themeColor="text1"/>
          <w:sz w:val="24"/>
        </w:rPr>
        <w:t>应用实例四：当出现紧急订单时，该调度系统的重调度步骤为：</w:t>
      </w:r>
    </w:p>
    <w:p w14:paraId="3AF23B71" w14:textId="77777777" w:rsidR="00B52E8B" w:rsidRDefault="0096001B">
      <w:pPr>
        <w:pStyle w:val="2"/>
        <w:ind w:firstLine="0"/>
        <w:rPr>
          <w:color w:val="000000" w:themeColor="text1"/>
          <w:sz w:val="24"/>
        </w:rPr>
      </w:pPr>
      <w:r>
        <w:rPr>
          <w:rFonts w:hint="eastAsia"/>
          <w:color w:val="000000" w:themeColor="text1"/>
          <w:sz w:val="24"/>
        </w:rPr>
        <w:t>（</w:t>
      </w:r>
      <w:r>
        <w:rPr>
          <w:color w:val="000000" w:themeColor="text1"/>
          <w:sz w:val="24"/>
        </w:rPr>
        <w:t>1</w:t>
      </w:r>
      <w:r>
        <w:rPr>
          <w:rFonts w:hint="eastAsia"/>
          <w:color w:val="000000" w:themeColor="text1"/>
          <w:sz w:val="24"/>
        </w:rPr>
        <w:t>）</w:t>
      </w:r>
      <w:proofErr w:type="gramStart"/>
      <w:r>
        <w:rPr>
          <w:rFonts w:hint="eastAsia"/>
          <w:color w:val="000000" w:themeColor="text1"/>
          <w:sz w:val="24"/>
        </w:rPr>
        <w:t>紧急插单对应</w:t>
      </w:r>
      <w:proofErr w:type="gramEnd"/>
      <w:r>
        <w:rPr>
          <w:rFonts w:hint="eastAsia"/>
          <w:color w:val="000000" w:themeColor="text1"/>
          <w:sz w:val="24"/>
        </w:rPr>
        <w:t>的订单任务在完成期限上更为紧迫，具有最高优先级，不需要在管理Agent的任务队列中等待，而是直接交由资源模块进行调度。资源模块</w:t>
      </w:r>
    </w:p>
    <w:p w14:paraId="79DF4200" w14:textId="0B8C8D12" w:rsidR="00B52E8B" w:rsidDel="007A6AE6" w:rsidRDefault="0096001B">
      <w:pPr>
        <w:jc w:val="center"/>
        <w:rPr>
          <w:del w:id="746" w:author="LWL" w:date="2018-01-24T04:19:00Z"/>
          <w:rFonts w:eastAsia="楷体_GB2312"/>
          <w:color w:val="000000" w:themeColor="text1"/>
          <w:sz w:val="36"/>
        </w:rPr>
      </w:pPr>
      <w:bookmarkStart w:id="747" w:name="_GoBack"/>
      <w:bookmarkEnd w:id="747"/>
      <w:del w:id="748" w:author="LWL" w:date="2018-01-24T04:19:00Z">
        <w:r w:rsidDel="007A6AE6">
          <w:rPr>
            <w:rFonts w:eastAsia="楷体_GB2312" w:hint="eastAsia"/>
            <w:color w:val="000000" w:themeColor="text1"/>
            <w:sz w:val="36"/>
          </w:rPr>
          <w:delText>说</w:delText>
        </w:r>
        <w:r w:rsidDel="007A6AE6">
          <w:rPr>
            <w:rFonts w:eastAsia="楷体_GB2312" w:hint="eastAsia"/>
            <w:color w:val="000000" w:themeColor="text1"/>
            <w:sz w:val="36"/>
          </w:rPr>
          <w:delText xml:space="preserve">  </w:delText>
        </w:r>
        <w:r w:rsidDel="007A6AE6">
          <w:rPr>
            <w:rFonts w:eastAsia="楷体_GB2312"/>
            <w:color w:val="000000" w:themeColor="text1"/>
            <w:sz w:val="36"/>
          </w:rPr>
          <w:delText xml:space="preserve"> </w:delText>
        </w:r>
        <w:r w:rsidDel="007A6AE6">
          <w:rPr>
            <w:rFonts w:eastAsia="楷体_GB2312" w:hint="eastAsia"/>
            <w:color w:val="000000" w:themeColor="text1"/>
            <w:sz w:val="36"/>
          </w:rPr>
          <w:delText>明</w:delText>
        </w:r>
        <w:r w:rsidDel="007A6AE6">
          <w:rPr>
            <w:rFonts w:eastAsia="楷体_GB2312"/>
            <w:color w:val="000000" w:themeColor="text1"/>
            <w:sz w:val="36"/>
          </w:rPr>
          <w:delText xml:space="preserve">  </w:delText>
        </w:r>
        <w:r w:rsidDel="007A6AE6">
          <w:rPr>
            <w:rFonts w:eastAsia="楷体_GB2312" w:hint="eastAsia"/>
            <w:color w:val="000000" w:themeColor="text1"/>
            <w:sz w:val="36"/>
          </w:rPr>
          <w:delText xml:space="preserve"> </w:delText>
        </w:r>
        <w:r w:rsidDel="007A6AE6">
          <w:rPr>
            <w:rFonts w:eastAsia="楷体_GB2312" w:hint="eastAsia"/>
            <w:color w:val="000000" w:themeColor="text1"/>
            <w:sz w:val="36"/>
          </w:rPr>
          <w:delText>书</w:delText>
        </w:r>
      </w:del>
    </w:p>
    <w:p w14:paraId="04F4060B" w14:textId="4C88ECC5" w:rsidR="00B52E8B" w:rsidDel="007A6AE6" w:rsidRDefault="0096001B">
      <w:pPr>
        <w:pStyle w:val="2"/>
        <w:ind w:firstLine="0"/>
        <w:rPr>
          <w:del w:id="749" w:author="LWL" w:date="2018-01-24T04:19:00Z"/>
          <w:rFonts w:eastAsia="幼圆"/>
          <w:color w:val="000000" w:themeColor="text1"/>
          <w:sz w:val="24"/>
        </w:rPr>
      </w:pPr>
      <w:del w:id="750" w:author="LWL" w:date="2018-01-24T04:19:00Z">
        <w:r w:rsidDel="007A6AE6">
          <w:rPr>
            <w:rFonts w:eastAsia="楷体_GB2312"/>
            <w:noProof/>
            <w:color w:val="000000" w:themeColor="text1"/>
            <w:sz w:val="36"/>
          </w:rPr>
          <mc:AlternateContent>
            <mc:Choice Requires="wps">
              <w:drawing>
                <wp:anchor distT="0" distB="0" distL="114300" distR="114300" simplePos="0" relativeHeight="251686912" behindDoc="0" locked="0" layoutInCell="0" allowOverlap="1">
                  <wp:simplePos x="0" y="0"/>
                  <wp:positionH relativeFrom="column">
                    <wp:posOffset>65405</wp:posOffset>
                  </wp:positionH>
                  <wp:positionV relativeFrom="paragraph">
                    <wp:posOffset>0</wp:posOffset>
                  </wp:positionV>
                  <wp:extent cx="6057900" cy="0"/>
                  <wp:effectExtent l="0" t="0" r="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4" o:spid="_x0000_s1026" o:spt="20" style="position:absolute;left:0pt;margin-left:5.15pt;margin-top:0pt;height:0pt;width:477pt;z-index:251686912;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M8girivAQAA&#10;UwMAAA4AAAAAAAAAAQAgAAAAHwEAAGRycy9lMm9Eb2MueG1sUEsFBgAAAAAGAAYAWQEAAEAFAAAA&#10;AA==&#10;">
                  <v:fill on="f" focussize="0,0"/>
                  <v:stroke weight="1.5pt" color="#000000" joinstyle="round"/>
                  <v:imagedata o:title=""/>
                  <o:lock v:ext="edit" aspectratio="f"/>
                </v:line>
              </w:pict>
            </mc:Fallback>
          </mc:AlternateContent>
        </w:r>
      </w:del>
    </w:p>
    <w:p w14:paraId="20989A35" w14:textId="7CFAF729" w:rsidR="00B52E8B" w:rsidRDefault="0096001B">
      <w:pPr>
        <w:pStyle w:val="2"/>
        <w:ind w:firstLine="0"/>
        <w:rPr>
          <w:color w:val="000000" w:themeColor="text1"/>
          <w:sz w:val="24"/>
        </w:rPr>
      </w:pPr>
      <w:r>
        <w:rPr>
          <w:rFonts w:hint="eastAsia"/>
          <w:color w:val="000000" w:themeColor="text1"/>
          <w:sz w:val="24"/>
        </w:rPr>
        <w:t>先进行一次“打赌”，即使用正常的调度</w:t>
      </w:r>
      <w:ins w:id="751" w:author="LWL" w:date="2018-01-24T04:11:00Z">
        <w:r w:rsidR="00005157">
          <w:rPr>
            <w:rFonts w:hint="eastAsia"/>
            <w:color w:val="000000" w:themeColor="text1"/>
            <w:sz w:val="24"/>
          </w:rPr>
          <w:t>方法</w:t>
        </w:r>
      </w:ins>
      <w:del w:id="752" w:author="LWL" w:date="2018-01-24T04:10:00Z">
        <w:r w:rsidDel="00005157">
          <w:rPr>
            <w:rFonts w:hint="eastAsia"/>
            <w:color w:val="000000" w:themeColor="text1"/>
            <w:sz w:val="24"/>
          </w:rPr>
          <w:delText>规则</w:delText>
        </w:r>
      </w:del>
      <w:r>
        <w:rPr>
          <w:rFonts w:hint="eastAsia"/>
          <w:color w:val="000000" w:themeColor="text1"/>
          <w:sz w:val="24"/>
        </w:rPr>
        <w:t>，基于资源模块内各设备Agent的模拟数据把订单任务发送至算法Agent，由算法Agent计算最优的调度方案，若该方案的完成时间满足紧急订单的交货期，则调度结束，否则执行紧急插单重调度规则。</w:t>
      </w:r>
    </w:p>
    <w:p w14:paraId="19609E4D" w14:textId="77777777" w:rsidR="00B52E8B" w:rsidRDefault="0096001B">
      <w:pPr>
        <w:pStyle w:val="2"/>
        <w:ind w:firstLine="0"/>
        <w:rPr>
          <w:color w:val="000000" w:themeColor="text1"/>
          <w:sz w:val="24"/>
        </w:rPr>
      </w:pPr>
      <w:r>
        <w:rPr>
          <w:rFonts w:hint="eastAsia"/>
          <w:color w:val="000000" w:themeColor="text1"/>
          <w:sz w:val="24"/>
        </w:rPr>
        <w:t>（2）资源模块执行紧急订单对应的重调度规则：把模块内的设备均置为空闲状态，单独对紧急订单任务进行调度。监控模块先把安排在各个设备Agent上的装配工序保存下来，作为第二次重调度的任务集，然后清空各设备Agent的模拟仿真数据，然后把任务发送至算法Agent计算调度方案，此时紧急订单的装配任务分配完成，由于此过程单独考虑紧急订单任务，因此所得方案是能够在最大程度满足订单的交货期。</w:t>
      </w:r>
    </w:p>
    <w:p w14:paraId="2AA5A88C" w14:textId="77777777" w:rsidR="00B52E8B" w:rsidRDefault="0096001B">
      <w:pPr>
        <w:pStyle w:val="2"/>
        <w:ind w:firstLine="0"/>
        <w:rPr>
          <w:color w:val="000000" w:themeColor="text1"/>
          <w:sz w:val="24"/>
        </w:rPr>
      </w:pPr>
      <w:r>
        <w:rPr>
          <w:rFonts w:hint="eastAsia"/>
          <w:color w:val="000000" w:themeColor="text1"/>
          <w:sz w:val="24"/>
        </w:rPr>
        <w:t>（3）对步骤2保存下来的任务集进行重调度。把任务集和全局设备集合发送至算法Agent，执行推理机的调度规则，返回调度方案。</w:t>
      </w:r>
    </w:p>
    <w:p w14:paraId="303FBBA8" w14:textId="77777777" w:rsidR="00B52E8B" w:rsidRDefault="00B52E8B">
      <w:pPr>
        <w:pStyle w:val="2"/>
        <w:ind w:firstLine="425"/>
        <w:rPr>
          <w:rFonts w:eastAsia="幼圆"/>
          <w:color w:val="000000" w:themeColor="text1"/>
          <w:sz w:val="24"/>
        </w:rPr>
      </w:pPr>
    </w:p>
    <w:p w14:paraId="5F4C634B" w14:textId="77777777" w:rsidR="00B52E8B" w:rsidRDefault="00B52E8B">
      <w:pPr>
        <w:pStyle w:val="2"/>
        <w:ind w:firstLine="425"/>
        <w:rPr>
          <w:rFonts w:eastAsia="幼圆"/>
          <w:color w:val="000000" w:themeColor="text1"/>
          <w:sz w:val="24"/>
        </w:rPr>
        <w:sectPr w:rsidR="00B52E8B">
          <w:footerReference w:type="even" r:id="rId14"/>
          <w:footerReference w:type="default" r:id="rId15"/>
          <w:pgSz w:w="11906" w:h="16838"/>
          <w:pgMar w:top="1440" w:right="1800" w:bottom="1440" w:left="1800" w:header="851" w:footer="992" w:gutter="0"/>
          <w:cols w:space="425"/>
          <w:docGrid w:type="lines" w:linePitch="312"/>
        </w:sectPr>
      </w:pPr>
    </w:p>
    <w:p w14:paraId="108A19ED" w14:textId="77777777" w:rsidR="00B52E8B" w:rsidRDefault="0096001B">
      <w:pPr>
        <w:jc w:val="center"/>
        <w:rPr>
          <w:rFonts w:eastAsia="楷体_GB2312"/>
          <w:color w:val="000000" w:themeColor="text1"/>
          <w:sz w:val="30"/>
        </w:rPr>
      </w:pPr>
      <w:r>
        <w:rPr>
          <w:rFonts w:eastAsia="楷体_GB2312" w:hint="eastAsia"/>
          <w:color w:val="000000" w:themeColor="text1"/>
          <w:sz w:val="36"/>
        </w:rPr>
        <w:lastRenderedPageBreak/>
        <w:t>说</w:t>
      </w:r>
      <w:r>
        <w:rPr>
          <w:rFonts w:eastAsia="楷体_GB2312" w:hint="eastAsia"/>
          <w:color w:val="000000" w:themeColor="text1"/>
          <w:sz w:val="36"/>
        </w:rPr>
        <w:t xml:space="preserve">  </w:t>
      </w:r>
      <w:r>
        <w:rPr>
          <w:rFonts w:eastAsia="楷体_GB2312"/>
          <w:color w:val="000000" w:themeColor="text1"/>
          <w:sz w:val="36"/>
        </w:rPr>
        <w:t xml:space="preserve"> </w:t>
      </w:r>
      <w:r>
        <w:rPr>
          <w:rFonts w:eastAsia="楷体_GB2312" w:hint="eastAsia"/>
          <w:color w:val="000000" w:themeColor="text1"/>
          <w:sz w:val="36"/>
        </w:rPr>
        <w:t>明</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书</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附</w:t>
      </w:r>
      <w:r>
        <w:rPr>
          <w:rFonts w:eastAsia="楷体_GB2312"/>
          <w:color w:val="000000" w:themeColor="text1"/>
          <w:sz w:val="36"/>
        </w:rPr>
        <w:t xml:space="preserve">  </w:t>
      </w:r>
      <w:r>
        <w:rPr>
          <w:rFonts w:eastAsia="楷体_GB2312" w:hint="eastAsia"/>
          <w:color w:val="000000" w:themeColor="text1"/>
          <w:sz w:val="36"/>
        </w:rPr>
        <w:t xml:space="preserve"> </w:t>
      </w:r>
      <w:r>
        <w:rPr>
          <w:rFonts w:eastAsia="楷体_GB2312" w:hint="eastAsia"/>
          <w:color w:val="000000" w:themeColor="text1"/>
          <w:sz w:val="36"/>
        </w:rPr>
        <w:t>图</w:t>
      </w:r>
    </w:p>
    <w:p w14:paraId="1D115F3C" w14:textId="77777777" w:rsidR="00B52E8B" w:rsidRDefault="0096001B">
      <w:pPr>
        <w:jc w:val="center"/>
        <w:rPr>
          <w:rFonts w:eastAsia="楷体_GB2312"/>
          <w:color w:val="000000" w:themeColor="text1"/>
          <w:sz w:val="36"/>
        </w:rPr>
      </w:pPr>
      <w:r>
        <w:rPr>
          <w:rFonts w:eastAsia="楷体_GB2312"/>
          <w:noProof/>
          <w:color w:val="000000" w:themeColor="text1"/>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5.15pt;margin-top:0pt;height:0pt;width:477pt;z-index:251657216;mso-width-relative:page;mso-height-relative:page;" filled="f" stroked="t" coordsize="21600,21600" o:allowincell="f" o:gfxdata="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wzAW3tAAAAAEAQAA&#10;DwAAAAAAAAABACAAAAAiAAAAZHJzL2Rvd25yZXYueG1sUEsBAhQAFAAAAAgAh07iQFRuHEuvAQAA&#10;UgMAAA4AAAAAAAAAAQAgAAAAHwEAAGRycy9lMm9Eb2MueG1sUEsFBgAAAAAGAAYAWQEAAEAFAAAA&#10;AA==&#10;">
                <v:fill on="f" focussize="0,0"/>
                <v:stroke weight="1.5pt" color="#000000" joinstyle="round"/>
                <v:imagedata o:title=""/>
                <o:lock v:ext="edit" aspectratio="f"/>
              </v:line>
            </w:pict>
          </mc:Fallback>
        </mc:AlternateContent>
      </w:r>
    </w:p>
    <w:p w14:paraId="3E7F34DF" w14:textId="77777777" w:rsidR="00B52E8B" w:rsidRDefault="00B52E8B">
      <w:pPr>
        <w:pStyle w:val="2"/>
        <w:ind w:firstLine="0"/>
        <w:rPr>
          <w:color w:val="000000" w:themeColor="text1"/>
          <w:sz w:val="24"/>
        </w:rPr>
      </w:pPr>
    </w:p>
    <w:p w14:paraId="311C3211" w14:textId="77777777" w:rsidR="00B52E8B" w:rsidRDefault="0096001B">
      <w:pPr>
        <w:pStyle w:val="2"/>
        <w:ind w:firstLine="425"/>
        <w:jc w:val="center"/>
        <w:rPr>
          <w:color w:val="000000" w:themeColor="text1"/>
        </w:rPr>
      </w:pPr>
      <w:r>
        <w:rPr>
          <w:color w:val="000000" w:themeColor="text1"/>
        </w:rPr>
        <w:object w:dxaOrig="8300" w:dyaOrig="3160" w14:anchorId="3448D910">
          <v:shape id="_x0000_i1026" type="#_x0000_t75" style="width:414.7pt;height:157.8pt" o:ole="">
            <v:imagedata r:id="rId12" o:title=""/>
          </v:shape>
          <o:OLEObject Type="Embed" ProgID="Visio.Drawing.11" ShapeID="_x0000_i1026" DrawAspect="Content" ObjectID="_1578272764" r:id="rId16"/>
        </w:object>
      </w:r>
    </w:p>
    <w:p w14:paraId="6CFE7888" w14:textId="77777777" w:rsidR="00B52E8B" w:rsidRDefault="0096001B">
      <w:pPr>
        <w:pStyle w:val="2"/>
        <w:ind w:firstLine="425"/>
        <w:jc w:val="center"/>
        <w:rPr>
          <w:color w:val="000000" w:themeColor="text1"/>
          <w:sz w:val="24"/>
        </w:rPr>
      </w:pPr>
      <w:r>
        <w:rPr>
          <w:rFonts w:hint="eastAsia"/>
          <w:color w:val="000000" w:themeColor="text1"/>
          <w:sz w:val="24"/>
        </w:rPr>
        <w:t>图1</w:t>
      </w:r>
    </w:p>
    <w:p w14:paraId="7962E2D4" w14:textId="77777777" w:rsidR="00B52E8B" w:rsidRDefault="00B52E8B">
      <w:pPr>
        <w:pStyle w:val="2"/>
        <w:ind w:firstLine="425"/>
        <w:jc w:val="center"/>
        <w:rPr>
          <w:color w:val="000000" w:themeColor="text1"/>
          <w:sz w:val="24"/>
        </w:rPr>
      </w:pPr>
    </w:p>
    <w:p w14:paraId="61A4CEBB" w14:textId="77777777" w:rsidR="00B52E8B" w:rsidRDefault="0096001B">
      <w:pPr>
        <w:pStyle w:val="2"/>
        <w:ind w:firstLine="425"/>
        <w:jc w:val="center"/>
        <w:rPr>
          <w:color w:val="000000" w:themeColor="text1"/>
          <w:sz w:val="24"/>
        </w:rPr>
      </w:pPr>
      <w:r>
        <w:rPr>
          <w:color w:val="000000" w:themeColor="text1"/>
        </w:rPr>
        <w:object w:dxaOrig="6500" w:dyaOrig="2630" w14:anchorId="15BB13CE">
          <v:shape id="_x0000_i1027" type="#_x0000_t75" style="width:324.85pt;height:131.35pt" o:ole="">
            <v:imagedata r:id="rId17" o:title=""/>
          </v:shape>
          <o:OLEObject Type="Embed" ProgID="Visio.Drawing.11" ShapeID="_x0000_i1027" DrawAspect="Content" ObjectID="_1578272765" r:id="rId18"/>
        </w:object>
      </w:r>
    </w:p>
    <w:p w14:paraId="4AF4EA12" w14:textId="77777777" w:rsidR="00B52E8B" w:rsidRDefault="0096001B">
      <w:pPr>
        <w:pStyle w:val="2"/>
        <w:ind w:firstLine="425"/>
        <w:jc w:val="center"/>
        <w:rPr>
          <w:color w:val="000000" w:themeColor="text1"/>
          <w:sz w:val="24"/>
        </w:rPr>
      </w:pPr>
      <w:r>
        <w:rPr>
          <w:rFonts w:hint="eastAsia"/>
          <w:color w:val="000000" w:themeColor="text1"/>
          <w:sz w:val="24"/>
        </w:rPr>
        <w:t>图2</w:t>
      </w:r>
    </w:p>
    <w:p w14:paraId="30C4980C" w14:textId="77777777" w:rsidR="00B52E8B" w:rsidRDefault="00B52E8B">
      <w:pPr>
        <w:pStyle w:val="2"/>
        <w:ind w:firstLine="425"/>
        <w:rPr>
          <w:color w:val="000000" w:themeColor="text1"/>
          <w:sz w:val="24"/>
        </w:rPr>
      </w:pPr>
    </w:p>
    <w:p w14:paraId="0109C03B" w14:textId="77777777" w:rsidR="00B52E8B" w:rsidRDefault="0096001B">
      <w:pPr>
        <w:pStyle w:val="2"/>
        <w:ind w:firstLine="425"/>
        <w:jc w:val="center"/>
        <w:rPr>
          <w:color w:val="000000" w:themeColor="text1"/>
          <w:sz w:val="24"/>
        </w:rPr>
      </w:pPr>
      <w:r>
        <w:rPr>
          <w:color w:val="000000" w:themeColor="text1"/>
        </w:rPr>
        <w:object w:dxaOrig="4800" w:dyaOrig="13390" w14:anchorId="312FB0D9">
          <v:shape id="_x0000_i1028" type="#_x0000_t75" style="width:239.6pt;height:669.3pt" o:ole="">
            <v:imagedata r:id="rId19" o:title=""/>
          </v:shape>
          <o:OLEObject Type="Embed" ProgID="Visio.Drawing.11" ShapeID="_x0000_i1028" DrawAspect="Content" ObjectID="_1578272766" r:id="rId20"/>
        </w:object>
      </w:r>
    </w:p>
    <w:p w14:paraId="57422D53" w14:textId="77777777" w:rsidR="00B52E8B" w:rsidRDefault="0096001B">
      <w:pPr>
        <w:pStyle w:val="2"/>
        <w:ind w:firstLine="425"/>
        <w:jc w:val="center"/>
        <w:rPr>
          <w:color w:val="000000" w:themeColor="text1"/>
          <w:sz w:val="24"/>
        </w:rPr>
      </w:pPr>
      <w:r>
        <w:rPr>
          <w:rFonts w:hint="eastAsia"/>
          <w:color w:val="000000" w:themeColor="text1"/>
          <w:sz w:val="24"/>
        </w:rPr>
        <w:t>图</w:t>
      </w:r>
      <w:r>
        <w:rPr>
          <w:color w:val="000000" w:themeColor="text1"/>
          <w:sz w:val="24"/>
        </w:rPr>
        <w:t>3</w:t>
      </w:r>
    </w:p>
    <w:p w14:paraId="20D19E46" w14:textId="77777777" w:rsidR="00B52E8B" w:rsidRDefault="0096001B">
      <w:pPr>
        <w:pStyle w:val="2"/>
        <w:ind w:firstLine="425"/>
        <w:jc w:val="center"/>
        <w:rPr>
          <w:color w:val="000000" w:themeColor="text1"/>
        </w:rPr>
      </w:pPr>
      <w:r>
        <w:rPr>
          <w:color w:val="000000" w:themeColor="text1"/>
        </w:rPr>
        <w:object w:dxaOrig="5990" w:dyaOrig="11630" w14:anchorId="289BEB0D">
          <v:shape id="_x0000_i1029" type="#_x0000_t75" style="width:298.95pt;height:581.75pt" o:ole="">
            <v:imagedata r:id="rId21" o:title=""/>
          </v:shape>
          <o:OLEObject Type="Embed" ProgID="Visio.Drawing.11" ShapeID="_x0000_i1029" DrawAspect="Content" ObjectID="_1578272767" r:id="rId22"/>
        </w:object>
      </w:r>
    </w:p>
    <w:p w14:paraId="70936015" w14:textId="77777777" w:rsidR="00B52E8B" w:rsidRDefault="0096001B">
      <w:pPr>
        <w:pStyle w:val="2"/>
        <w:ind w:firstLine="425"/>
        <w:jc w:val="center"/>
        <w:rPr>
          <w:color w:val="000000" w:themeColor="text1"/>
          <w:sz w:val="24"/>
        </w:rPr>
      </w:pPr>
      <w:r>
        <w:rPr>
          <w:rFonts w:hint="eastAsia"/>
          <w:color w:val="000000" w:themeColor="text1"/>
          <w:sz w:val="24"/>
        </w:rPr>
        <w:t>图4</w:t>
      </w:r>
    </w:p>
    <w:bookmarkEnd w:id="1"/>
    <w:p w14:paraId="60DA08E7" w14:textId="77777777" w:rsidR="00B52E8B" w:rsidRDefault="00B52E8B">
      <w:pPr>
        <w:pStyle w:val="2"/>
        <w:ind w:firstLine="0"/>
        <w:rPr>
          <w:color w:val="000000" w:themeColor="text1"/>
          <w:sz w:val="24"/>
        </w:rPr>
      </w:pPr>
    </w:p>
    <w:sectPr w:rsidR="00B52E8B">
      <w:pgSz w:w="11906" w:h="16838"/>
      <w:pgMar w:top="1304" w:right="851" w:bottom="1021" w:left="1418" w:header="851" w:footer="851"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bc" w:date="2018-01-23T09:05:00Z" w:initials="a">
    <w:p w14:paraId="4B454EBB" w14:textId="77777777" w:rsidR="00E063A2" w:rsidRDefault="00E063A2">
      <w:pPr>
        <w:pStyle w:val="a3"/>
      </w:pPr>
      <w:r>
        <w:rPr>
          <w:rFonts w:hint="eastAsia"/>
        </w:rPr>
        <w:t>我们的方法不是针对空调装配的，而是对订单式的柔性生产的</w:t>
      </w:r>
    </w:p>
  </w:comment>
  <w:comment w:id="10" w:author="abc" w:date="2018-01-23T09:04:00Z" w:initials="a">
    <w:p w14:paraId="11957B6C" w14:textId="77777777" w:rsidR="00E063A2" w:rsidRDefault="00E063A2">
      <w:pPr>
        <w:pStyle w:val="a3"/>
      </w:pPr>
      <w:r>
        <w:rPr>
          <w:rFonts w:hint="eastAsia"/>
        </w:rPr>
        <w:t>突出方法</w:t>
      </w:r>
    </w:p>
  </w:comment>
  <w:comment w:id="42" w:author="abc" w:date="2018-01-23T09:05:00Z" w:initials="a">
    <w:p w14:paraId="58715369" w14:textId="77777777" w:rsidR="00E063A2" w:rsidRDefault="00E063A2">
      <w:pPr>
        <w:pStyle w:val="a3"/>
      </w:pPr>
      <w:r>
        <w:rPr>
          <w:rFonts w:hint="eastAsia"/>
        </w:rPr>
        <w:t>突出方法</w:t>
      </w:r>
    </w:p>
    <w:p w14:paraId="46CA2381" w14:textId="77777777" w:rsidR="00E063A2" w:rsidRDefault="00E063A2">
      <w:pPr>
        <w:pStyle w:val="a3"/>
      </w:pPr>
    </w:p>
  </w:comment>
  <w:comment w:id="45" w:author="abc" w:date="2018-01-23T09:06:00Z" w:initials="a">
    <w:p w14:paraId="640756B7" w14:textId="77777777" w:rsidR="00E063A2" w:rsidRDefault="00E063A2">
      <w:pPr>
        <w:pStyle w:val="a3"/>
      </w:pPr>
      <w:r>
        <w:rPr>
          <w:rFonts w:hint="eastAsia"/>
        </w:rPr>
        <w:t>不是空调装配</w:t>
      </w:r>
    </w:p>
  </w:comment>
  <w:comment w:id="80" w:author="abc" w:date="2018-01-23T09:06:00Z" w:initials="a">
    <w:p w14:paraId="5828B995" w14:textId="77777777" w:rsidR="00E063A2" w:rsidRDefault="00E063A2" w:rsidP="00C40AAF">
      <w:pPr>
        <w:pStyle w:val="a3"/>
      </w:pPr>
      <w:r>
        <w:rPr>
          <w:rFonts w:hint="eastAsia"/>
        </w:rPr>
        <w:t>不是空调装配</w:t>
      </w:r>
    </w:p>
  </w:comment>
  <w:comment w:id="108" w:author="abc" w:date="2018-01-23T09:07:00Z" w:initials="a">
    <w:p w14:paraId="02D1457F" w14:textId="77777777" w:rsidR="00E063A2" w:rsidRDefault="00E063A2">
      <w:pPr>
        <w:pStyle w:val="a3"/>
      </w:pPr>
      <w:r>
        <w:rPr>
          <w:rFonts w:hint="eastAsia"/>
        </w:rPr>
        <w:t>“系统”实现的是蚁群算法</w:t>
      </w:r>
    </w:p>
    <w:p w14:paraId="3B3B6BD9" w14:textId="77777777" w:rsidR="00E063A2" w:rsidRDefault="00E063A2">
      <w:pPr>
        <w:pStyle w:val="a3"/>
      </w:pPr>
      <w:r>
        <w:rPr>
          <w:rFonts w:hint="eastAsia"/>
        </w:rPr>
        <w:t>“方法”可以使用不同的群体智能算法替换</w:t>
      </w:r>
    </w:p>
  </w:comment>
  <w:comment w:id="146" w:author="abc" w:date="2018-01-23T09:08:00Z" w:initials="a">
    <w:p w14:paraId="372E2557" w14:textId="77777777" w:rsidR="00E063A2" w:rsidRDefault="00E063A2">
      <w:pPr>
        <w:pStyle w:val="a3"/>
      </w:pPr>
      <w:r>
        <w:rPr>
          <w:rStyle w:val="aa"/>
        </w:rPr>
        <w:annotationRef/>
      </w:r>
    </w:p>
  </w:comment>
  <w:comment w:id="172" w:author="abc" w:date="2018-01-23T09:17:00Z" w:initials="a">
    <w:p w14:paraId="6B464656" w14:textId="77777777" w:rsidR="00E063A2" w:rsidRDefault="00E063A2">
      <w:pPr>
        <w:pStyle w:val="a3"/>
      </w:pPr>
      <w:r>
        <w:rPr>
          <w:rFonts w:hint="eastAsia"/>
        </w:rPr>
        <w:t>不应该突出蚁群算法</w:t>
      </w:r>
    </w:p>
  </w:comment>
  <w:comment w:id="188" w:author="abc" w:date="2018-01-23T09:17:00Z" w:initials="a">
    <w:p w14:paraId="678163ED" w14:textId="77777777" w:rsidR="00E063A2" w:rsidRDefault="00E063A2">
      <w:pPr>
        <w:pStyle w:val="a3"/>
      </w:pPr>
      <w:r>
        <w:rPr>
          <w:rFonts w:hint="eastAsia"/>
        </w:rPr>
        <w:t>“方法”是对这个有向无环图寻找路径，只要能寻找路径的算法就可以，不需要突出蚁群算法。</w:t>
      </w:r>
    </w:p>
    <w:p w14:paraId="066A685E" w14:textId="77777777" w:rsidR="00E063A2" w:rsidRDefault="00E063A2">
      <w:pPr>
        <w:pStyle w:val="a3"/>
      </w:pPr>
      <w:r>
        <w:rPr>
          <w:rFonts w:hint="eastAsia"/>
        </w:rPr>
        <w:t>步骤写的通用一些</w:t>
      </w:r>
    </w:p>
  </w:comment>
  <w:comment w:id="196" w:author="abc" w:date="2018-01-23T09:20:00Z" w:initials="a">
    <w:p w14:paraId="36AC4010" w14:textId="77777777" w:rsidR="00E063A2" w:rsidRDefault="00E063A2">
      <w:pPr>
        <w:pStyle w:val="a3"/>
      </w:pPr>
      <w:r>
        <w:rPr>
          <w:rStyle w:val="aa"/>
        </w:rPr>
        <w:annotationRef/>
      </w:r>
    </w:p>
  </w:comment>
  <w:comment w:id="211" w:author="abc" w:date="2018-01-23T09:20:00Z" w:initials="a">
    <w:p w14:paraId="3A300B5D" w14:textId="77777777" w:rsidR="00E063A2" w:rsidRDefault="00E063A2">
      <w:pPr>
        <w:pStyle w:val="a3"/>
      </w:pPr>
      <w:r>
        <w:rPr>
          <w:rFonts w:hint="eastAsia"/>
        </w:rPr>
        <w:t>你看看怎么改</w:t>
      </w:r>
    </w:p>
  </w:comment>
  <w:comment w:id="279" w:author="abc" w:date="2018-01-23T09:39:00Z" w:initials="a">
    <w:p w14:paraId="4F3463B0" w14:textId="77777777" w:rsidR="00E063A2" w:rsidRDefault="00E063A2">
      <w:pPr>
        <w:pStyle w:val="a3"/>
      </w:pPr>
      <w:r>
        <w:rPr>
          <w:rFonts w:hint="eastAsia"/>
        </w:rPr>
        <w:t>这几个应该是监控系统得到的，</w:t>
      </w:r>
      <w:proofErr w:type="gramStart"/>
      <w:r>
        <w:rPr>
          <w:rFonts w:hint="eastAsia"/>
        </w:rPr>
        <w:t>一</w:t>
      </w:r>
      <w:proofErr w:type="gramEnd"/>
      <w:r>
        <w:rPr>
          <w:rFonts w:hint="eastAsia"/>
        </w:rPr>
        <w:t>收到故障信息就触发一次重调度</w:t>
      </w:r>
    </w:p>
  </w:comment>
  <w:comment w:id="274" w:author="abc" w:date="2018-01-23T09:34:00Z" w:initials="a">
    <w:p w14:paraId="1AF576D0" w14:textId="77777777" w:rsidR="00E063A2" w:rsidRDefault="00E063A2">
      <w:pPr>
        <w:pStyle w:val="a3"/>
      </w:pPr>
      <w:r>
        <w:rPr>
          <w:rFonts w:hint="eastAsia"/>
        </w:rPr>
        <w:t>可以突出系统的两个功能，连接实际生产系统时，根据实际的维修情况进行重调度，也可以仿真设备故障情况下的重调度（给设备设置参数随机故障，维修</w:t>
      </w:r>
      <w:r>
        <w:rPr>
          <w:rFonts w:hint="eastAsia"/>
        </w:rPr>
        <w:t>agent</w:t>
      </w:r>
      <w:r>
        <w:rPr>
          <w:rFonts w:hint="eastAsia"/>
        </w:rPr>
        <w:t>根据设备位置和故障类型计算维修需要时间，进行重调度）</w:t>
      </w:r>
    </w:p>
    <w:p w14:paraId="2AEA114B" w14:textId="77777777" w:rsidR="00E063A2" w:rsidRDefault="00E063A2">
      <w:pPr>
        <w:pStyle w:val="a3"/>
      </w:pPr>
      <w:r>
        <w:rPr>
          <w:rFonts w:hint="eastAsia"/>
        </w:rPr>
        <w:t>也可以只写连接实际生产系统的时候，那就是故障的时候重调度，恢复的时候重调度，故障的重调度是监控系统触发，恢复由维修人员返回</w:t>
      </w:r>
    </w:p>
  </w:comment>
  <w:comment w:id="283" w:author="abc" w:date="2018-01-23T09:39:00Z" w:initials="a">
    <w:p w14:paraId="0E009194" w14:textId="77777777" w:rsidR="00651529" w:rsidRDefault="00651529" w:rsidP="00651529">
      <w:pPr>
        <w:pStyle w:val="a3"/>
      </w:pPr>
      <w:r>
        <w:rPr>
          <w:rFonts w:hint="eastAsia"/>
        </w:rPr>
        <w:t>这几个应该是监控系统得到的，</w:t>
      </w:r>
      <w:proofErr w:type="gramStart"/>
      <w:r>
        <w:rPr>
          <w:rFonts w:hint="eastAsia"/>
        </w:rPr>
        <w:t>一</w:t>
      </w:r>
      <w:proofErr w:type="gramEnd"/>
      <w:r>
        <w:rPr>
          <w:rFonts w:hint="eastAsia"/>
        </w:rPr>
        <w:t>收到故障信息就触发一次重调度</w:t>
      </w:r>
    </w:p>
  </w:comment>
  <w:comment w:id="343" w:author="abc" w:date="2018-01-23T09:05:00Z" w:initials="a">
    <w:p w14:paraId="4DD8AC1C" w14:textId="77777777" w:rsidR="00AB10A3" w:rsidRDefault="00AB10A3" w:rsidP="00AB10A3">
      <w:pPr>
        <w:pStyle w:val="a3"/>
      </w:pPr>
      <w:r>
        <w:rPr>
          <w:rFonts w:hint="eastAsia"/>
        </w:rPr>
        <w:t>我们的方法不是针对空调装配的，而是对订单式的柔性生产的</w:t>
      </w:r>
    </w:p>
  </w:comment>
  <w:comment w:id="347" w:author="abc" w:date="2018-01-23T09:28:00Z" w:initials="a">
    <w:p w14:paraId="48A43958" w14:textId="77777777" w:rsidR="00E063A2" w:rsidRDefault="00E063A2">
      <w:pPr>
        <w:pStyle w:val="a3"/>
      </w:pPr>
      <w:r>
        <w:rPr>
          <w:rStyle w:val="aa"/>
        </w:rPr>
        <w:annotationRef/>
      </w:r>
    </w:p>
  </w:comment>
  <w:comment w:id="345" w:author="abc" w:date="2018-01-23T09:41:00Z" w:initials="a">
    <w:p w14:paraId="7DCA45A9" w14:textId="77777777" w:rsidR="00E063A2" w:rsidRDefault="00E063A2">
      <w:pPr>
        <w:pStyle w:val="a3"/>
      </w:pPr>
      <w:r>
        <w:rPr>
          <w:rFonts w:hint="eastAsia"/>
        </w:rPr>
        <w:t>同上</w:t>
      </w:r>
    </w:p>
  </w:comment>
  <w:comment w:id="352" w:author="abc" w:date="2018-01-23T09:41:00Z" w:initials="a">
    <w:p w14:paraId="50C5780C" w14:textId="77777777" w:rsidR="00E063A2" w:rsidRDefault="00E063A2">
      <w:pPr>
        <w:pStyle w:val="a3"/>
      </w:pPr>
      <w:r>
        <w:rPr>
          <w:rStyle w:val="aa"/>
        </w:rPr>
        <w:annotationRef/>
      </w:r>
    </w:p>
  </w:comment>
  <w:comment w:id="359" w:author="abc" w:date="2018-01-23T09:43:00Z" w:initials="a">
    <w:p w14:paraId="482321C9" w14:textId="77777777" w:rsidR="00E063A2" w:rsidRDefault="00E063A2">
      <w:pPr>
        <w:pStyle w:val="a3"/>
      </w:pPr>
      <w:r>
        <w:rPr>
          <w:rFonts w:hint="eastAsia"/>
        </w:rPr>
        <w:t>想一下我们的“方法”，主要框架是分解任务，然后调度，为什么这样，特色是什么？</w:t>
      </w:r>
    </w:p>
    <w:p w14:paraId="71B74814" w14:textId="77777777" w:rsidR="00E063A2" w:rsidRDefault="00E063A2">
      <w:pPr>
        <w:pStyle w:val="a3"/>
      </w:pPr>
      <w:r>
        <w:rPr>
          <w:rFonts w:hint="eastAsia"/>
        </w:rPr>
        <w:t>为了达到跨地区跨企业的制造资源共享</w:t>
      </w:r>
    </w:p>
    <w:p w14:paraId="53F8311B" w14:textId="77777777" w:rsidR="00E063A2" w:rsidRDefault="00E063A2">
      <w:pPr>
        <w:pStyle w:val="a3"/>
      </w:pPr>
      <w:r>
        <w:rPr>
          <w:rFonts w:hint="eastAsia"/>
        </w:rPr>
        <w:t>满足定制化、小批量的高效率生产</w:t>
      </w:r>
    </w:p>
    <w:p w14:paraId="23394674" w14:textId="77777777" w:rsidR="00E063A2" w:rsidRDefault="00E063A2">
      <w:pPr>
        <w:pStyle w:val="a3"/>
      </w:pPr>
      <w:r>
        <w:rPr>
          <w:rFonts w:hint="eastAsia"/>
        </w:rPr>
        <w:t>才有了我们的“方法”</w:t>
      </w:r>
    </w:p>
  </w:comment>
  <w:comment w:id="360" w:author="abc" w:date="2018-01-23T09:08:00Z" w:initials="a">
    <w:p w14:paraId="21A65FF0" w14:textId="77777777" w:rsidR="00E063A2" w:rsidRDefault="00E063A2">
      <w:pPr>
        <w:pStyle w:val="a3"/>
      </w:pPr>
      <w:r>
        <w:rPr>
          <w:rFonts w:hint="eastAsia"/>
        </w:rPr>
        <w:t>突出智能制造的背景</w:t>
      </w:r>
    </w:p>
    <w:p w14:paraId="08306225" w14:textId="77777777" w:rsidR="00E063A2" w:rsidRDefault="00E063A2">
      <w:pPr>
        <w:pStyle w:val="a3"/>
      </w:pPr>
      <w:r>
        <w:rPr>
          <w:rFonts w:hint="eastAsia"/>
        </w:rPr>
        <w:t>分布式的生产</w:t>
      </w:r>
    </w:p>
    <w:p w14:paraId="07C8362E" w14:textId="77777777" w:rsidR="00E063A2" w:rsidRDefault="00E063A2">
      <w:pPr>
        <w:pStyle w:val="a3"/>
      </w:pPr>
      <w:r>
        <w:rPr>
          <w:rFonts w:hint="eastAsia"/>
        </w:rPr>
        <w:t>定制化生产</w:t>
      </w:r>
    </w:p>
    <w:p w14:paraId="2DA40C6A" w14:textId="77777777" w:rsidR="00E063A2" w:rsidRDefault="00E063A2">
      <w:pPr>
        <w:pStyle w:val="a3"/>
      </w:pPr>
      <w:r>
        <w:rPr>
          <w:rFonts w:hint="eastAsia"/>
        </w:rPr>
        <w:t>小批量、单件生产</w:t>
      </w:r>
    </w:p>
    <w:p w14:paraId="0A582A48" w14:textId="77777777" w:rsidR="00E063A2" w:rsidRDefault="00E063A2">
      <w:pPr>
        <w:pStyle w:val="a3"/>
      </w:pPr>
      <w:r>
        <w:rPr>
          <w:rFonts w:hint="eastAsia"/>
        </w:rPr>
        <w:t>等</w:t>
      </w:r>
    </w:p>
  </w:comment>
  <w:comment w:id="366" w:author="abc" w:date="2018-01-23T09:10:00Z" w:initials="a">
    <w:p w14:paraId="3B0B4361" w14:textId="77777777" w:rsidR="00E063A2" w:rsidRDefault="00E063A2">
      <w:pPr>
        <w:pStyle w:val="a3"/>
      </w:pPr>
      <w:r>
        <w:rPr>
          <w:rFonts w:hint="eastAsia"/>
        </w:rPr>
        <w:t>制造业</w:t>
      </w:r>
    </w:p>
  </w:comment>
  <w:comment w:id="571" w:author="abc" w:date="2018-01-23T09:17:00Z" w:initials="a">
    <w:p w14:paraId="18F6FC51" w14:textId="77777777" w:rsidR="008D20DA" w:rsidRDefault="008D20DA" w:rsidP="008D20DA">
      <w:pPr>
        <w:pStyle w:val="a3"/>
      </w:pPr>
      <w:r>
        <w:rPr>
          <w:rFonts w:hint="eastAsia"/>
        </w:rPr>
        <w:t>“方法”是对这个有向无环图寻找路径，只要能寻找路径的算法就可以，不需要突出蚁群算法。</w:t>
      </w:r>
    </w:p>
    <w:p w14:paraId="563A7AF4" w14:textId="77777777" w:rsidR="008D20DA" w:rsidRDefault="008D20DA" w:rsidP="008D20DA">
      <w:pPr>
        <w:pStyle w:val="a3"/>
      </w:pPr>
      <w:r>
        <w:rPr>
          <w:rFonts w:hint="eastAsia"/>
        </w:rPr>
        <w:t>步骤写的通用一些</w:t>
      </w:r>
    </w:p>
  </w:comment>
  <w:comment w:id="634" w:author="abc" w:date="2018-01-23T09:15:00Z" w:initials="a">
    <w:p w14:paraId="2D17206D" w14:textId="77777777" w:rsidR="00E063A2" w:rsidRDefault="00E063A2">
      <w:pPr>
        <w:pStyle w:val="a3"/>
      </w:pPr>
      <w:r>
        <w:rPr>
          <w:rFonts w:hint="eastAsia"/>
        </w:rPr>
        <w:t>不要突出蚁群算法，这里只是用了蚁群算法，没有创新性</w:t>
      </w:r>
    </w:p>
  </w:comment>
  <w:comment w:id="662" w:author="abc" w:date="2018-01-23T09:42:00Z" w:initials="a">
    <w:p w14:paraId="77CA2AD8" w14:textId="77777777" w:rsidR="00E063A2" w:rsidRDefault="00E063A2">
      <w:pPr>
        <w:pStyle w:val="a3"/>
      </w:pPr>
      <w:r>
        <w:rPr>
          <w:rFonts w:hint="eastAsia"/>
        </w:rPr>
        <w:t>同上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54EBB" w15:done="0"/>
  <w15:commentEx w15:paraId="11957B6C" w15:done="0"/>
  <w15:commentEx w15:paraId="46CA2381" w15:done="0"/>
  <w15:commentEx w15:paraId="640756B7" w15:done="0"/>
  <w15:commentEx w15:paraId="5828B995" w15:done="0"/>
  <w15:commentEx w15:paraId="3B3B6BD9" w15:done="0"/>
  <w15:commentEx w15:paraId="372E2557" w15:done="0"/>
  <w15:commentEx w15:paraId="6B464656" w15:done="0"/>
  <w15:commentEx w15:paraId="066A685E" w15:done="0"/>
  <w15:commentEx w15:paraId="36AC4010" w15:done="0"/>
  <w15:commentEx w15:paraId="3A300B5D" w15:done="0"/>
  <w15:commentEx w15:paraId="4F3463B0" w15:done="0"/>
  <w15:commentEx w15:paraId="2AEA114B" w15:done="0"/>
  <w15:commentEx w15:paraId="0E009194" w15:done="0"/>
  <w15:commentEx w15:paraId="4DD8AC1C" w15:done="0"/>
  <w15:commentEx w15:paraId="48A43958" w15:done="0"/>
  <w15:commentEx w15:paraId="7DCA45A9" w15:done="0"/>
  <w15:commentEx w15:paraId="50C5780C" w15:done="0"/>
  <w15:commentEx w15:paraId="23394674" w15:done="0"/>
  <w15:commentEx w15:paraId="0A582A48" w15:done="0"/>
  <w15:commentEx w15:paraId="3B0B4361" w15:done="0"/>
  <w15:commentEx w15:paraId="563A7AF4" w15:done="0"/>
  <w15:commentEx w15:paraId="2D17206D" w15:done="0"/>
  <w15:commentEx w15:paraId="77CA2A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54EBB" w16cid:durableId="1E118E5A"/>
  <w16cid:commentId w16cid:paraId="11957B6C" w16cid:durableId="1E118E5B"/>
  <w16cid:commentId w16cid:paraId="46CA2381" w16cid:durableId="1E118E5C"/>
  <w16cid:commentId w16cid:paraId="640756B7" w16cid:durableId="1E118E5D"/>
  <w16cid:commentId w16cid:paraId="5828B995" w16cid:durableId="1E120D0A"/>
  <w16cid:commentId w16cid:paraId="3B3B6BD9" w16cid:durableId="1E118E5E"/>
  <w16cid:commentId w16cid:paraId="372E2557" w16cid:durableId="1E118E5F"/>
  <w16cid:commentId w16cid:paraId="6B464656" w16cid:durableId="1E118E60"/>
  <w16cid:commentId w16cid:paraId="066A685E" w16cid:durableId="1E118E61"/>
  <w16cid:commentId w16cid:paraId="36AC4010" w16cid:durableId="1E118E62"/>
  <w16cid:commentId w16cid:paraId="3A300B5D" w16cid:durableId="1E118E63"/>
  <w16cid:commentId w16cid:paraId="4F3463B0" w16cid:durableId="1E118E64"/>
  <w16cid:commentId w16cid:paraId="2AEA114B" w16cid:durableId="1E118E65"/>
  <w16cid:commentId w16cid:paraId="4DD8AC1C" w16cid:durableId="1E127005"/>
  <w16cid:commentId w16cid:paraId="48A43958" w16cid:durableId="1E118E66"/>
  <w16cid:commentId w16cid:paraId="7DCA45A9" w16cid:durableId="1E118E67"/>
  <w16cid:commentId w16cid:paraId="50C5780C" w16cid:durableId="1E118E68"/>
  <w16cid:commentId w16cid:paraId="23394674" w16cid:durableId="1E118E69"/>
  <w16cid:commentId w16cid:paraId="0A582A48" w16cid:durableId="1E118E6A"/>
  <w16cid:commentId w16cid:paraId="3B0B4361" w16cid:durableId="1E118E6B"/>
  <w16cid:commentId w16cid:paraId="563A7AF4" w16cid:durableId="1E128337"/>
  <w16cid:commentId w16cid:paraId="2D17206D" w16cid:durableId="1E118E6C"/>
  <w16cid:commentId w16cid:paraId="77CA2AD8" w16cid:durableId="1E118E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50D45" w14:textId="77777777" w:rsidR="00AE6E41" w:rsidRDefault="00AE6E41">
      <w:r>
        <w:separator/>
      </w:r>
    </w:p>
  </w:endnote>
  <w:endnote w:type="continuationSeparator" w:id="0">
    <w:p w14:paraId="1C683CF8" w14:textId="77777777" w:rsidR="00AE6E41" w:rsidRDefault="00AE6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4F223" w14:textId="77777777" w:rsidR="00E063A2" w:rsidRDefault="00E063A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4229F943" w14:textId="77777777" w:rsidR="00E063A2" w:rsidRDefault="00E063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DD8CE" w14:textId="7648BC8F" w:rsidR="00E063A2" w:rsidRDefault="00E063A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A6AE6">
      <w:rPr>
        <w:rStyle w:val="a7"/>
        <w:noProof/>
      </w:rPr>
      <w:t>15</w:t>
    </w:r>
    <w:r>
      <w:rPr>
        <w:rStyle w:val="a7"/>
      </w:rPr>
      <w:fldChar w:fldCharType="end"/>
    </w:r>
  </w:p>
  <w:p w14:paraId="02931D33" w14:textId="77777777" w:rsidR="00E063A2" w:rsidRDefault="00E063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539A4" w14:textId="77777777" w:rsidR="00AE6E41" w:rsidRDefault="00AE6E41">
      <w:r>
        <w:separator/>
      </w:r>
    </w:p>
  </w:footnote>
  <w:footnote w:type="continuationSeparator" w:id="0">
    <w:p w14:paraId="279C1DDC" w14:textId="77777777" w:rsidR="00AE6E41" w:rsidRDefault="00AE6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c">
    <w15:presenceInfo w15:providerId="None" w15:userId="abc"/>
  </w15:person>
  <w15:person w15:author="LWL">
    <w15:presenceInfo w15:providerId="None" w15:userId="LWL"/>
  </w15:person>
  <w15:person w15:author="Robot">
    <w15:presenceInfo w15:providerId="None" w15:userId="Rob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7E"/>
    <w:rsid w:val="00000BB7"/>
    <w:rsid w:val="00004A77"/>
    <w:rsid w:val="00005157"/>
    <w:rsid w:val="000066DC"/>
    <w:rsid w:val="00011A70"/>
    <w:rsid w:val="000122FA"/>
    <w:rsid w:val="00015826"/>
    <w:rsid w:val="00020571"/>
    <w:rsid w:val="000320DF"/>
    <w:rsid w:val="00045E0F"/>
    <w:rsid w:val="00046039"/>
    <w:rsid w:val="00046313"/>
    <w:rsid w:val="000563F5"/>
    <w:rsid w:val="00057B05"/>
    <w:rsid w:val="00072EBA"/>
    <w:rsid w:val="00077995"/>
    <w:rsid w:val="00080844"/>
    <w:rsid w:val="0008342E"/>
    <w:rsid w:val="000854C2"/>
    <w:rsid w:val="0008705E"/>
    <w:rsid w:val="000877D4"/>
    <w:rsid w:val="0009016F"/>
    <w:rsid w:val="00090C01"/>
    <w:rsid w:val="00095DBF"/>
    <w:rsid w:val="000B1C39"/>
    <w:rsid w:val="000B2520"/>
    <w:rsid w:val="000C3F17"/>
    <w:rsid w:val="000D1C52"/>
    <w:rsid w:val="000D42EE"/>
    <w:rsid w:val="000D5F93"/>
    <w:rsid w:val="000E3D1B"/>
    <w:rsid w:val="000E4136"/>
    <w:rsid w:val="000F5016"/>
    <w:rsid w:val="000F600A"/>
    <w:rsid w:val="0011476F"/>
    <w:rsid w:val="00114B90"/>
    <w:rsid w:val="00116836"/>
    <w:rsid w:val="001217D4"/>
    <w:rsid w:val="001256E8"/>
    <w:rsid w:val="00131297"/>
    <w:rsid w:val="0013358F"/>
    <w:rsid w:val="00135481"/>
    <w:rsid w:val="00135896"/>
    <w:rsid w:val="00136A98"/>
    <w:rsid w:val="00140579"/>
    <w:rsid w:val="00152FD8"/>
    <w:rsid w:val="001542CD"/>
    <w:rsid w:val="001546AC"/>
    <w:rsid w:val="00161471"/>
    <w:rsid w:val="00162C87"/>
    <w:rsid w:val="00176A37"/>
    <w:rsid w:val="00181BBF"/>
    <w:rsid w:val="00184028"/>
    <w:rsid w:val="001A2139"/>
    <w:rsid w:val="001A77CE"/>
    <w:rsid w:val="001B0082"/>
    <w:rsid w:val="001C4A19"/>
    <w:rsid w:val="001D01CB"/>
    <w:rsid w:val="001D04B2"/>
    <w:rsid w:val="001D3B1B"/>
    <w:rsid w:val="001D48B3"/>
    <w:rsid w:val="001D579F"/>
    <w:rsid w:val="001E57EC"/>
    <w:rsid w:val="001E6B28"/>
    <w:rsid w:val="001F23DE"/>
    <w:rsid w:val="001F7F3B"/>
    <w:rsid w:val="00203140"/>
    <w:rsid w:val="0020497A"/>
    <w:rsid w:val="00212352"/>
    <w:rsid w:val="002264E6"/>
    <w:rsid w:val="00231E8A"/>
    <w:rsid w:val="002348BC"/>
    <w:rsid w:val="002349B9"/>
    <w:rsid w:val="00240122"/>
    <w:rsid w:val="00242B51"/>
    <w:rsid w:val="00250EFE"/>
    <w:rsid w:val="002641C3"/>
    <w:rsid w:val="0027778E"/>
    <w:rsid w:val="0028587C"/>
    <w:rsid w:val="00285F78"/>
    <w:rsid w:val="002869D8"/>
    <w:rsid w:val="00286DE0"/>
    <w:rsid w:val="0028752B"/>
    <w:rsid w:val="0028756D"/>
    <w:rsid w:val="00287658"/>
    <w:rsid w:val="0029730F"/>
    <w:rsid w:val="002A3715"/>
    <w:rsid w:val="002A446D"/>
    <w:rsid w:val="002B3946"/>
    <w:rsid w:val="002C332B"/>
    <w:rsid w:val="002C3A9A"/>
    <w:rsid w:val="002C3C84"/>
    <w:rsid w:val="002D068A"/>
    <w:rsid w:val="002D5539"/>
    <w:rsid w:val="002D754E"/>
    <w:rsid w:val="002E16CB"/>
    <w:rsid w:val="002E38FB"/>
    <w:rsid w:val="002E5FFF"/>
    <w:rsid w:val="002F1DF7"/>
    <w:rsid w:val="003049A5"/>
    <w:rsid w:val="003066D4"/>
    <w:rsid w:val="00311584"/>
    <w:rsid w:val="00313E36"/>
    <w:rsid w:val="00317477"/>
    <w:rsid w:val="00325528"/>
    <w:rsid w:val="00325B17"/>
    <w:rsid w:val="00330A33"/>
    <w:rsid w:val="00330D15"/>
    <w:rsid w:val="00332A2B"/>
    <w:rsid w:val="00336211"/>
    <w:rsid w:val="00342813"/>
    <w:rsid w:val="00347555"/>
    <w:rsid w:val="00350B0D"/>
    <w:rsid w:val="00351385"/>
    <w:rsid w:val="0036122C"/>
    <w:rsid w:val="00371983"/>
    <w:rsid w:val="00386364"/>
    <w:rsid w:val="00390AB7"/>
    <w:rsid w:val="003915C3"/>
    <w:rsid w:val="00396F19"/>
    <w:rsid w:val="00397605"/>
    <w:rsid w:val="003A0E05"/>
    <w:rsid w:val="003A27E4"/>
    <w:rsid w:val="003A4DEE"/>
    <w:rsid w:val="003A6ADD"/>
    <w:rsid w:val="003B386E"/>
    <w:rsid w:val="003C02AB"/>
    <w:rsid w:val="003D57E7"/>
    <w:rsid w:val="003E3C10"/>
    <w:rsid w:val="003E4F21"/>
    <w:rsid w:val="003F1AF2"/>
    <w:rsid w:val="003F356C"/>
    <w:rsid w:val="003F38E5"/>
    <w:rsid w:val="003F3C25"/>
    <w:rsid w:val="003F7E87"/>
    <w:rsid w:val="00404037"/>
    <w:rsid w:val="0041108D"/>
    <w:rsid w:val="00417494"/>
    <w:rsid w:val="00420650"/>
    <w:rsid w:val="00430557"/>
    <w:rsid w:val="00440386"/>
    <w:rsid w:val="00441FCC"/>
    <w:rsid w:val="004452D6"/>
    <w:rsid w:val="00451633"/>
    <w:rsid w:val="00460D34"/>
    <w:rsid w:val="0046427A"/>
    <w:rsid w:val="0047557B"/>
    <w:rsid w:val="0047661A"/>
    <w:rsid w:val="0048019A"/>
    <w:rsid w:val="00482C7E"/>
    <w:rsid w:val="004875BD"/>
    <w:rsid w:val="0049492E"/>
    <w:rsid w:val="004953B9"/>
    <w:rsid w:val="00495C97"/>
    <w:rsid w:val="004A1072"/>
    <w:rsid w:val="004A2066"/>
    <w:rsid w:val="004A2394"/>
    <w:rsid w:val="004A2708"/>
    <w:rsid w:val="004A3FA0"/>
    <w:rsid w:val="004B19B0"/>
    <w:rsid w:val="004C72DA"/>
    <w:rsid w:val="004D1800"/>
    <w:rsid w:val="004D65AF"/>
    <w:rsid w:val="004E23E4"/>
    <w:rsid w:val="004E2C10"/>
    <w:rsid w:val="004F1EB1"/>
    <w:rsid w:val="004F3D52"/>
    <w:rsid w:val="004F3DAC"/>
    <w:rsid w:val="004F6105"/>
    <w:rsid w:val="00501607"/>
    <w:rsid w:val="0050174F"/>
    <w:rsid w:val="00517B49"/>
    <w:rsid w:val="005308D7"/>
    <w:rsid w:val="00533F3F"/>
    <w:rsid w:val="00537724"/>
    <w:rsid w:val="0054185A"/>
    <w:rsid w:val="00542117"/>
    <w:rsid w:val="00544761"/>
    <w:rsid w:val="00545754"/>
    <w:rsid w:val="00553049"/>
    <w:rsid w:val="00557F3E"/>
    <w:rsid w:val="0056455C"/>
    <w:rsid w:val="005661AF"/>
    <w:rsid w:val="0057056A"/>
    <w:rsid w:val="00573516"/>
    <w:rsid w:val="005742A5"/>
    <w:rsid w:val="0057498B"/>
    <w:rsid w:val="005773C7"/>
    <w:rsid w:val="00582C3C"/>
    <w:rsid w:val="005909D3"/>
    <w:rsid w:val="00591890"/>
    <w:rsid w:val="005A10E8"/>
    <w:rsid w:val="005A6850"/>
    <w:rsid w:val="005A79B1"/>
    <w:rsid w:val="005C1D2A"/>
    <w:rsid w:val="005C5756"/>
    <w:rsid w:val="005E500E"/>
    <w:rsid w:val="005E7F25"/>
    <w:rsid w:val="005F09AF"/>
    <w:rsid w:val="005F0A04"/>
    <w:rsid w:val="00600393"/>
    <w:rsid w:val="00604C14"/>
    <w:rsid w:val="00606D5C"/>
    <w:rsid w:val="006114D0"/>
    <w:rsid w:val="00621324"/>
    <w:rsid w:val="00622083"/>
    <w:rsid w:val="0063150E"/>
    <w:rsid w:val="006368EB"/>
    <w:rsid w:val="00644CD3"/>
    <w:rsid w:val="00651529"/>
    <w:rsid w:val="006526A5"/>
    <w:rsid w:val="00652E71"/>
    <w:rsid w:val="0065411A"/>
    <w:rsid w:val="00655461"/>
    <w:rsid w:val="00662BED"/>
    <w:rsid w:val="0066309B"/>
    <w:rsid w:val="006642AB"/>
    <w:rsid w:val="00670D8D"/>
    <w:rsid w:val="00675DCB"/>
    <w:rsid w:val="006808E6"/>
    <w:rsid w:val="00683ECD"/>
    <w:rsid w:val="00684E20"/>
    <w:rsid w:val="006919F3"/>
    <w:rsid w:val="00693890"/>
    <w:rsid w:val="006943BE"/>
    <w:rsid w:val="006A3E42"/>
    <w:rsid w:val="006A56CD"/>
    <w:rsid w:val="006B635F"/>
    <w:rsid w:val="006C49B0"/>
    <w:rsid w:val="006C599B"/>
    <w:rsid w:val="006D094F"/>
    <w:rsid w:val="006D1324"/>
    <w:rsid w:val="006D34C7"/>
    <w:rsid w:val="006D5B3E"/>
    <w:rsid w:val="006D7B53"/>
    <w:rsid w:val="006E0E92"/>
    <w:rsid w:val="006E136C"/>
    <w:rsid w:val="006E407A"/>
    <w:rsid w:val="006F4A36"/>
    <w:rsid w:val="0070145F"/>
    <w:rsid w:val="0070412F"/>
    <w:rsid w:val="0071130F"/>
    <w:rsid w:val="0071257A"/>
    <w:rsid w:val="00723CA1"/>
    <w:rsid w:val="00732EDF"/>
    <w:rsid w:val="00741294"/>
    <w:rsid w:val="00747169"/>
    <w:rsid w:val="00751B05"/>
    <w:rsid w:val="007541CA"/>
    <w:rsid w:val="0075537A"/>
    <w:rsid w:val="007577E0"/>
    <w:rsid w:val="0076010B"/>
    <w:rsid w:val="007609C1"/>
    <w:rsid w:val="007718E3"/>
    <w:rsid w:val="00772457"/>
    <w:rsid w:val="00775428"/>
    <w:rsid w:val="00783038"/>
    <w:rsid w:val="007869AF"/>
    <w:rsid w:val="00796505"/>
    <w:rsid w:val="007A02BC"/>
    <w:rsid w:val="007A35B6"/>
    <w:rsid w:val="007A3997"/>
    <w:rsid w:val="007A6AE6"/>
    <w:rsid w:val="007B70FD"/>
    <w:rsid w:val="007C2EF0"/>
    <w:rsid w:val="007C571A"/>
    <w:rsid w:val="007D0E1D"/>
    <w:rsid w:val="007D19E9"/>
    <w:rsid w:val="007D3E8E"/>
    <w:rsid w:val="007E781F"/>
    <w:rsid w:val="007F0E8C"/>
    <w:rsid w:val="007F17DD"/>
    <w:rsid w:val="0080079F"/>
    <w:rsid w:val="0080622F"/>
    <w:rsid w:val="008066CF"/>
    <w:rsid w:val="0080717D"/>
    <w:rsid w:val="00814D9A"/>
    <w:rsid w:val="00817200"/>
    <w:rsid w:val="00821C4C"/>
    <w:rsid w:val="008227F0"/>
    <w:rsid w:val="0082721C"/>
    <w:rsid w:val="00830272"/>
    <w:rsid w:val="0083122B"/>
    <w:rsid w:val="00831AF1"/>
    <w:rsid w:val="00842218"/>
    <w:rsid w:val="00850C65"/>
    <w:rsid w:val="0087089D"/>
    <w:rsid w:val="00876994"/>
    <w:rsid w:val="00880D24"/>
    <w:rsid w:val="00882B17"/>
    <w:rsid w:val="00892B31"/>
    <w:rsid w:val="008A4A37"/>
    <w:rsid w:val="008A6054"/>
    <w:rsid w:val="008A7D70"/>
    <w:rsid w:val="008B28F0"/>
    <w:rsid w:val="008B35C0"/>
    <w:rsid w:val="008B6760"/>
    <w:rsid w:val="008C3D7A"/>
    <w:rsid w:val="008C51CB"/>
    <w:rsid w:val="008D20DA"/>
    <w:rsid w:val="008D527F"/>
    <w:rsid w:val="008E1649"/>
    <w:rsid w:val="008F0787"/>
    <w:rsid w:val="008F1437"/>
    <w:rsid w:val="008F360E"/>
    <w:rsid w:val="008F5D90"/>
    <w:rsid w:val="00901686"/>
    <w:rsid w:val="00906B0C"/>
    <w:rsid w:val="00912184"/>
    <w:rsid w:val="00913061"/>
    <w:rsid w:val="009130F5"/>
    <w:rsid w:val="009168BF"/>
    <w:rsid w:val="0092606F"/>
    <w:rsid w:val="00926E00"/>
    <w:rsid w:val="00930B59"/>
    <w:rsid w:val="00931F2F"/>
    <w:rsid w:val="0094053D"/>
    <w:rsid w:val="00940569"/>
    <w:rsid w:val="0096001B"/>
    <w:rsid w:val="00966595"/>
    <w:rsid w:val="00967F54"/>
    <w:rsid w:val="009802FB"/>
    <w:rsid w:val="00982D6D"/>
    <w:rsid w:val="009937E9"/>
    <w:rsid w:val="009A526F"/>
    <w:rsid w:val="009A748B"/>
    <w:rsid w:val="009C0603"/>
    <w:rsid w:val="009C1A7D"/>
    <w:rsid w:val="009C646D"/>
    <w:rsid w:val="009C747C"/>
    <w:rsid w:val="009D5495"/>
    <w:rsid w:val="009E0428"/>
    <w:rsid w:val="009E0C2E"/>
    <w:rsid w:val="009E440D"/>
    <w:rsid w:val="009E5259"/>
    <w:rsid w:val="009E759A"/>
    <w:rsid w:val="009F2BD6"/>
    <w:rsid w:val="009F593C"/>
    <w:rsid w:val="00A00916"/>
    <w:rsid w:val="00A02710"/>
    <w:rsid w:val="00A07C75"/>
    <w:rsid w:val="00A17588"/>
    <w:rsid w:val="00A22211"/>
    <w:rsid w:val="00A2602E"/>
    <w:rsid w:val="00A327FF"/>
    <w:rsid w:val="00A3634D"/>
    <w:rsid w:val="00A37F71"/>
    <w:rsid w:val="00A41E13"/>
    <w:rsid w:val="00A53F3C"/>
    <w:rsid w:val="00A5718A"/>
    <w:rsid w:val="00A7491E"/>
    <w:rsid w:val="00A77132"/>
    <w:rsid w:val="00A8004E"/>
    <w:rsid w:val="00A84B88"/>
    <w:rsid w:val="00A8570C"/>
    <w:rsid w:val="00A86612"/>
    <w:rsid w:val="00A94BB2"/>
    <w:rsid w:val="00A950A6"/>
    <w:rsid w:val="00AA0688"/>
    <w:rsid w:val="00AA38E4"/>
    <w:rsid w:val="00AA7909"/>
    <w:rsid w:val="00AB10A3"/>
    <w:rsid w:val="00AB35F9"/>
    <w:rsid w:val="00AB400B"/>
    <w:rsid w:val="00AB5BF5"/>
    <w:rsid w:val="00AC33A8"/>
    <w:rsid w:val="00AE039D"/>
    <w:rsid w:val="00AE3063"/>
    <w:rsid w:val="00AE39E5"/>
    <w:rsid w:val="00AE5372"/>
    <w:rsid w:val="00AE6E41"/>
    <w:rsid w:val="00AE73D0"/>
    <w:rsid w:val="00AF73AF"/>
    <w:rsid w:val="00B023AB"/>
    <w:rsid w:val="00B03387"/>
    <w:rsid w:val="00B046F1"/>
    <w:rsid w:val="00B04C3A"/>
    <w:rsid w:val="00B0638C"/>
    <w:rsid w:val="00B12E32"/>
    <w:rsid w:val="00B12FB3"/>
    <w:rsid w:val="00B20C3E"/>
    <w:rsid w:val="00B30533"/>
    <w:rsid w:val="00B35C5F"/>
    <w:rsid w:val="00B37B6A"/>
    <w:rsid w:val="00B4049B"/>
    <w:rsid w:val="00B40ED8"/>
    <w:rsid w:val="00B44833"/>
    <w:rsid w:val="00B5163C"/>
    <w:rsid w:val="00B5250A"/>
    <w:rsid w:val="00B52E8B"/>
    <w:rsid w:val="00B533BA"/>
    <w:rsid w:val="00B539AC"/>
    <w:rsid w:val="00B54C2A"/>
    <w:rsid w:val="00B65D61"/>
    <w:rsid w:val="00B755C9"/>
    <w:rsid w:val="00B77C5A"/>
    <w:rsid w:val="00B85831"/>
    <w:rsid w:val="00B90198"/>
    <w:rsid w:val="00BA2118"/>
    <w:rsid w:val="00BA26B4"/>
    <w:rsid w:val="00BA5A33"/>
    <w:rsid w:val="00BB1EB7"/>
    <w:rsid w:val="00BB7142"/>
    <w:rsid w:val="00BB7BB9"/>
    <w:rsid w:val="00BC1667"/>
    <w:rsid w:val="00BC1B86"/>
    <w:rsid w:val="00BC4A8E"/>
    <w:rsid w:val="00BD0FDA"/>
    <w:rsid w:val="00BD27C5"/>
    <w:rsid w:val="00BD6F35"/>
    <w:rsid w:val="00BE33D7"/>
    <w:rsid w:val="00BE5348"/>
    <w:rsid w:val="00BE5BF8"/>
    <w:rsid w:val="00BF5FAA"/>
    <w:rsid w:val="00C05790"/>
    <w:rsid w:val="00C0581C"/>
    <w:rsid w:val="00C05E21"/>
    <w:rsid w:val="00C05F44"/>
    <w:rsid w:val="00C10CAA"/>
    <w:rsid w:val="00C12E7E"/>
    <w:rsid w:val="00C224A6"/>
    <w:rsid w:val="00C22AE0"/>
    <w:rsid w:val="00C24FD5"/>
    <w:rsid w:val="00C331B9"/>
    <w:rsid w:val="00C40AAF"/>
    <w:rsid w:val="00C40CA0"/>
    <w:rsid w:val="00C46137"/>
    <w:rsid w:val="00C56176"/>
    <w:rsid w:val="00C61A53"/>
    <w:rsid w:val="00C63A64"/>
    <w:rsid w:val="00C66E99"/>
    <w:rsid w:val="00C67C21"/>
    <w:rsid w:val="00C715E1"/>
    <w:rsid w:val="00C77FCA"/>
    <w:rsid w:val="00C840EE"/>
    <w:rsid w:val="00C846C3"/>
    <w:rsid w:val="00C91F4D"/>
    <w:rsid w:val="00C93FC7"/>
    <w:rsid w:val="00C9492F"/>
    <w:rsid w:val="00C96C1A"/>
    <w:rsid w:val="00CA1775"/>
    <w:rsid w:val="00CA1916"/>
    <w:rsid w:val="00CB506B"/>
    <w:rsid w:val="00CB557D"/>
    <w:rsid w:val="00CD0496"/>
    <w:rsid w:val="00CD43CA"/>
    <w:rsid w:val="00CD5922"/>
    <w:rsid w:val="00CE31C9"/>
    <w:rsid w:val="00CE5E29"/>
    <w:rsid w:val="00CE6B26"/>
    <w:rsid w:val="00CF0E3D"/>
    <w:rsid w:val="00D079E0"/>
    <w:rsid w:val="00D10512"/>
    <w:rsid w:val="00D1075B"/>
    <w:rsid w:val="00D10E94"/>
    <w:rsid w:val="00D11B0A"/>
    <w:rsid w:val="00D121CD"/>
    <w:rsid w:val="00D23F8C"/>
    <w:rsid w:val="00D26EF0"/>
    <w:rsid w:val="00D2718C"/>
    <w:rsid w:val="00D4338E"/>
    <w:rsid w:val="00D44FE0"/>
    <w:rsid w:val="00D460DC"/>
    <w:rsid w:val="00D51816"/>
    <w:rsid w:val="00D5254D"/>
    <w:rsid w:val="00D54D1A"/>
    <w:rsid w:val="00D557C0"/>
    <w:rsid w:val="00D60EF8"/>
    <w:rsid w:val="00D6178D"/>
    <w:rsid w:val="00D617BD"/>
    <w:rsid w:val="00D672F8"/>
    <w:rsid w:val="00D74C52"/>
    <w:rsid w:val="00D753B9"/>
    <w:rsid w:val="00D75F0A"/>
    <w:rsid w:val="00D8601D"/>
    <w:rsid w:val="00D923C4"/>
    <w:rsid w:val="00DB0B01"/>
    <w:rsid w:val="00DC443F"/>
    <w:rsid w:val="00DD10A8"/>
    <w:rsid w:val="00DE18FB"/>
    <w:rsid w:val="00DE65EB"/>
    <w:rsid w:val="00DE7FAB"/>
    <w:rsid w:val="00DF0463"/>
    <w:rsid w:val="00DF4F85"/>
    <w:rsid w:val="00E01FE4"/>
    <w:rsid w:val="00E04074"/>
    <w:rsid w:val="00E063A2"/>
    <w:rsid w:val="00E13583"/>
    <w:rsid w:val="00E13EFC"/>
    <w:rsid w:val="00E15EDF"/>
    <w:rsid w:val="00E20F76"/>
    <w:rsid w:val="00E30DCB"/>
    <w:rsid w:val="00E31BE8"/>
    <w:rsid w:val="00E345D0"/>
    <w:rsid w:val="00E413A8"/>
    <w:rsid w:val="00E41F3A"/>
    <w:rsid w:val="00E4482D"/>
    <w:rsid w:val="00E5029D"/>
    <w:rsid w:val="00E53A26"/>
    <w:rsid w:val="00E572A9"/>
    <w:rsid w:val="00E616D5"/>
    <w:rsid w:val="00E65B44"/>
    <w:rsid w:val="00E75873"/>
    <w:rsid w:val="00E75B82"/>
    <w:rsid w:val="00E87A82"/>
    <w:rsid w:val="00E92E68"/>
    <w:rsid w:val="00E93ACE"/>
    <w:rsid w:val="00E9726A"/>
    <w:rsid w:val="00EA4E2C"/>
    <w:rsid w:val="00EB2D8C"/>
    <w:rsid w:val="00EB33CC"/>
    <w:rsid w:val="00EB6A69"/>
    <w:rsid w:val="00EC5114"/>
    <w:rsid w:val="00EC6FA9"/>
    <w:rsid w:val="00ED4E72"/>
    <w:rsid w:val="00ED6976"/>
    <w:rsid w:val="00EE45A8"/>
    <w:rsid w:val="00EE5AD8"/>
    <w:rsid w:val="00EE7215"/>
    <w:rsid w:val="00EF1D0E"/>
    <w:rsid w:val="00EF652B"/>
    <w:rsid w:val="00F00A2D"/>
    <w:rsid w:val="00F20B54"/>
    <w:rsid w:val="00F314BB"/>
    <w:rsid w:val="00F33AC1"/>
    <w:rsid w:val="00F34356"/>
    <w:rsid w:val="00F43725"/>
    <w:rsid w:val="00F46E5F"/>
    <w:rsid w:val="00F56D8D"/>
    <w:rsid w:val="00F61893"/>
    <w:rsid w:val="00F61E21"/>
    <w:rsid w:val="00F652AA"/>
    <w:rsid w:val="00F702FE"/>
    <w:rsid w:val="00F8687D"/>
    <w:rsid w:val="00F954C4"/>
    <w:rsid w:val="00FA36A1"/>
    <w:rsid w:val="00FA5101"/>
    <w:rsid w:val="00FA5BC5"/>
    <w:rsid w:val="00FB104A"/>
    <w:rsid w:val="00FB56F3"/>
    <w:rsid w:val="00FC063E"/>
    <w:rsid w:val="00FD0C76"/>
    <w:rsid w:val="00FD335F"/>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635B93"/>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2DB81C-050C-41C0-95BA-8AF670AC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2901</Words>
  <Characters>16536</Characters>
  <Application>Microsoft Office Word</Application>
  <DocSecurity>0</DocSecurity>
  <Lines>137</Lines>
  <Paragraphs>38</Paragraphs>
  <ScaleCrop>false</ScaleCrop>
  <Company>sipo</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LWL</cp:lastModifiedBy>
  <cp:revision>23</cp:revision>
  <cp:lastPrinted>2001-08-16T01:35:00Z</cp:lastPrinted>
  <dcterms:created xsi:type="dcterms:W3CDTF">2018-01-23T11:16:00Z</dcterms:created>
  <dcterms:modified xsi:type="dcterms:W3CDTF">2018-01-23T20:20:00Z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